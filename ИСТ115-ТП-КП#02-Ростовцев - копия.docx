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4C" w:rsidRPr="00493C4C" w:rsidRDefault="00493C4C" w:rsidP="00493C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Второй</w:t>
      </w:r>
      <w:r w:rsidRPr="00BC4E3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этап курсового проектирования</w:t>
      </w:r>
    </w:p>
    <w:p w:rsidR="00493C4C" w:rsidRDefault="00493C4C" w:rsidP="00493C4C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 xml:space="preserve">Студента гр. ИСТ-115 </w:t>
      </w:r>
    </w:p>
    <w:p w:rsidR="00493C4C" w:rsidRPr="004A2E3E" w:rsidRDefault="00493C4C" w:rsidP="00493C4C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Ростовцева П.С.</w:t>
      </w:r>
    </w:p>
    <w:p w:rsidR="00493C4C" w:rsidRDefault="00493C4C" w:rsidP="00493C4C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>Предметная область: «</w:t>
      </w:r>
      <w:r>
        <w:rPr>
          <w:rFonts w:ascii="Times New Roman" w:hAnsi="Times New Roman" w:cs="Times New Roman"/>
          <w:sz w:val="28"/>
          <w:szCs w:val="32"/>
        </w:rPr>
        <w:t>У</w:t>
      </w:r>
      <w:r w:rsidRPr="00883FD4">
        <w:rPr>
          <w:rFonts w:ascii="Times New Roman" w:hAnsi="Times New Roman" w:cs="Times New Roman"/>
          <w:sz w:val="28"/>
        </w:rPr>
        <w:t>чет расходных материалов промышленного предприятия</w:t>
      </w:r>
      <w:r w:rsidRPr="004A2E3E">
        <w:rPr>
          <w:rFonts w:ascii="Times New Roman" w:hAnsi="Times New Roman" w:cs="Times New Roman"/>
          <w:sz w:val="28"/>
          <w:szCs w:val="32"/>
        </w:rPr>
        <w:t>»</w:t>
      </w:r>
    </w:p>
    <w:p w:rsidR="00493C4C" w:rsidRDefault="00493C4C" w:rsidP="00493C4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Описание предметной области</w:t>
      </w:r>
    </w:p>
    <w:p w:rsidR="00493C4C" w:rsidRPr="00883FD4" w:rsidRDefault="00493C4C" w:rsidP="00493C4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883FD4">
        <w:rPr>
          <w:rFonts w:ascii="Times New Roman" w:hAnsi="Times New Roman" w:cs="Times New Roman"/>
          <w:sz w:val="28"/>
        </w:rPr>
        <w:t>Производство — это процесс создания какого-либо продукта. Понятие производства характеризует процесс преобразования людьми определенных ресурсов в какой-либо продукт.  Таким образом, одной из целей любого промышленного коммерческого предприятия является своевременный учет материалов.</w:t>
      </w:r>
    </w:p>
    <w:p w:rsidR="00493C4C" w:rsidRPr="00883FD4" w:rsidRDefault="00493C4C" w:rsidP="00493C4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83FD4">
        <w:rPr>
          <w:rFonts w:ascii="Times New Roman" w:hAnsi="Times New Roman" w:cs="Times New Roman"/>
          <w:sz w:val="28"/>
        </w:rPr>
        <w:t>Большинство задач подлежит машинной автоматизации. Автоматизация этого процесса позволяет значительно облегчить связь между работниками, увеличить скорость обновления информации, и организовать расчет возможности создания продуктов из материалов присутствующих на складе.</w:t>
      </w:r>
    </w:p>
    <w:p w:rsidR="00493C4C" w:rsidRPr="00883FD4" w:rsidRDefault="00493C4C" w:rsidP="00493C4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83FD4">
        <w:rPr>
          <w:rFonts w:ascii="Times New Roman" w:hAnsi="Times New Roman" w:cs="Times New Roman"/>
          <w:sz w:val="28"/>
        </w:rPr>
        <w:t>Обработка информации хранящейся в одной подсистеме значительно облегчает учет материалов, а также предоставляет доступ к базе данных уполномоченных лиц с помощью терминалов. Таким образом, работники с помощью нескольких терминалов могут своевременно обновлять информацию о текущем количестве материала, что существенно увеличивает скорость работы. Также организовав расчет возможных изделий из материалов присутствующих на складе можно с легкостью выстраивать стратегии производства на предприятии.</w:t>
      </w:r>
    </w:p>
    <w:p w:rsidR="00493C4C" w:rsidRDefault="00493C4C" w:rsidP="00493C4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83FD4">
        <w:rPr>
          <w:rFonts w:ascii="Times New Roman" w:hAnsi="Times New Roman" w:cs="Times New Roman"/>
          <w:sz w:val="28"/>
        </w:rPr>
        <w:t>Целью данной разработки является подсистема учета расходных материалов промышленного предприятия. Разрабатываемая информационная система позволит хранить данные в структурированном виде, сортировать их и выводить необходимую информация в доступном виде, что существенно изменит степень контроля и автоматизирует передачу данных между работниками.</w:t>
      </w:r>
    </w:p>
    <w:p w:rsidR="00493C4C" w:rsidRDefault="00493C4C" w:rsidP="00493C4C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93C4C" w:rsidRDefault="00493C4C" w:rsidP="00493C4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Словарь предметной области</w:t>
      </w:r>
    </w:p>
    <w:p w:rsidR="00493C4C" w:rsidRPr="0049587E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i/>
          <w:sz w:val="28"/>
          <w:szCs w:val="32"/>
        </w:rPr>
        <w:t xml:space="preserve">Продукт - </w:t>
      </w:r>
      <w:r w:rsidRPr="00883FD4">
        <w:rPr>
          <w:rFonts w:ascii="Times New Roman" w:hAnsi="Times New Roman" w:cs="Times New Roman"/>
          <w:sz w:val="28"/>
          <w:szCs w:val="32"/>
        </w:rPr>
        <w:t xml:space="preserve">Объект, </w:t>
      </w:r>
      <w:r>
        <w:rPr>
          <w:rFonts w:ascii="Times New Roman" w:hAnsi="Times New Roman" w:cs="Times New Roman"/>
          <w:sz w:val="28"/>
          <w:szCs w:val="32"/>
        </w:rPr>
        <w:t>создающийся на предприятии из некоторого количества материалов, предназначенный</w:t>
      </w:r>
      <w:r w:rsidRPr="00883FD4">
        <w:rPr>
          <w:rFonts w:ascii="Times New Roman" w:hAnsi="Times New Roman" w:cs="Times New Roman"/>
          <w:sz w:val="28"/>
          <w:szCs w:val="32"/>
        </w:rPr>
        <w:t xml:space="preserve"> для реализации на рынке</w:t>
      </w:r>
      <w:r>
        <w:rPr>
          <w:rFonts w:ascii="Times New Roman" w:hAnsi="Times New Roman" w:cs="Times New Roman"/>
          <w:sz w:val="28"/>
          <w:szCs w:val="32"/>
        </w:rPr>
        <w:t xml:space="preserve"> или дальнейшей обработки.</w:t>
      </w:r>
    </w:p>
    <w:p w:rsidR="00493C4C" w:rsidRDefault="00493C4C" w:rsidP="00493C4C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lastRenderedPageBreak/>
        <w:t>М</w:t>
      </w:r>
      <w:r w:rsidRPr="00883FD4">
        <w:rPr>
          <w:rFonts w:ascii="Times New Roman" w:hAnsi="Times New Roman" w:cs="Times New Roman"/>
          <w:i/>
          <w:sz w:val="28"/>
          <w:szCs w:val="32"/>
        </w:rPr>
        <w:t>атериал</w:t>
      </w:r>
      <w:r>
        <w:rPr>
          <w:rFonts w:ascii="Times New Roman" w:hAnsi="Times New Roman" w:cs="Times New Roman"/>
          <w:i/>
          <w:sz w:val="28"/>
          <w:szCs w:val="32"/>
        </w:rPr>
        <w:t xml:space="preserve"> - </w:t>
      </w:r>
      <w:r w:rsidRPr="00883FD4">
        <w:rPr>
          <w:rFonts w:ascii="Times New Roman" w:hAnsi="Times New Roman" w:cs="Times New Roman"/>
          <w:sz w:val="28"/>
          <w:szCs w:val="32"/>
        </w:rPr>
        <w:t>Ресурс,</w:t>
      </w:r>
      <w:r>
        <w:rPr>
          <w:rFonts w:ascii="Times New Roman" w:hAnsi="Times New Roman" w:cs="Times New Roman"/>
          <w:sz w:val="28"/>
          <w:szCs w:val="32"/>
        </w:rPr>
        <w:t xml:space="preserve"> нуждающийся в </w:t>
      </w:r>
      <w:r w:rsidRPr="00883FD4">
        <w:rPr>
          <w:rFonts w:ascii="Times New Roman" w:hAnsi="Times New Roman" w:cs="Times New Roman"/>
          <w:sz w:val="28"/>
          <w:szCs w:val="32"/>
        </w:rPr>
        <w:t>последующей отделк</w:t>
      </w:r>
      <w:r>
        <w:rPr>
          <w:rFonts w:ascii="Times New Roman" w:hAnsi="Times New Roman" w:cs="Times New Roman"/>
          <w:sz w:val="28"/>
          <w:szCs w:val="32"/>
        </w:rPr>
        <w:t>е</w:t>
      </w:r>
      <w:r w:rsidRPr="00883FD4">
        <w:rPr>
          <w:rFonts w:ascii="Times New Roman" w:hAnsi="Times New Roman" w:cs="Times New Roman"/>
          <w:sz w:val="28"/>
          <w:szCs w:val="32"/>
        </w:rPr>
        <w:t xml:space="preserve"> и обработк</w:t>
      </w:r>
      <w:r>
        <w:rPr>
          <w:rFonts w:ascii="Times New Roman" w:hAnsi="Times New Roman" w:cs="Times New Roman"/>
          <w:sz w:val="28"/>
          <w:szCs w:val="32"/>
        </w:rPr>
        <w:t>е</w:t>
      </w:r>
      <w:r w:rsidRPr="00883FD4">
        <w:rPr>
          <w:rFonts w:ascii="Times New Roman" w:hAnsi="Times New Roman" w:cs="Times New Roman"/>
          <w:sz w:val="28"/>
          <w:szCs w:val="32"/>
        </w:rPr>
        <w:t xml:space="preserve"> с целью получения </w:t>
      </w:r>
      <w:r>
        <w:rPr>
          <w:rFonts w:ascii="Times New Roman" w:hAnsi="Times New Roman" w:cs="Times New Roman"/>
          <w:sz w:val="28"/>
          <w:szCs w:val="32"/>
        </w:rPr>
        <w:t>некоторого</w:t>
      </w:r>
      <w:r w:rsidRPr="00883FD4">
        <w:rPr>
          <w:rFonts w:ascii="Times New Roman" w:hAnsi="Times New Roman" w:cs="Times New Roman"/>
          <w:sz w:val="28"/>
          <w:szCs w:val="32"/>
        </w:rPr>
        <w:t xml:space="preserve"> продукта.</w:t>
      </w:r>
      <w:r w:rsidRPr="0049587E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93C4C" w:rsidRDefault="00493C4C" w:rsidP="00493C4C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Поля: Наименование, кол-во. </w:t>
      </w:r>
    </w:p>
    <w:p w:rsidR="00493C4C" w:rsidRDefault="00493C4C" w:rsidP="00493C4C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 xml:space="preserve">Склад - </w:t>
      </w:r>
      <w:r>
        <w:rPr>
          <w:rFonts w:ascii="Times New Roman" w:hAnsi="Times New Roman" w:cs="Times New Roman"/>
          <w:sz w:val="28"/>
          <w:szCs w:val="32"/>
        </w:rPr>
        <w:t>М</w:t>
      </w:r>
      <w:r w:rsidRPr="00883FD4">
        <w:rPr>
          <w:rFonts w:ascii="Times New Roman" w:hAnsi="Times New Roman" w:cs="Times New Roman"/>
          <w:sz w:val="28"/>
          <w:szCs w:val="32"/>
        </w:rPr>
        <w:t>ес</w:t>
      </w:r>
      <w:r>
        <w:rPr>
          <w:rFonts w:ascii="Times New Roman" w:hAnsi="Times New Roman" w:cs="Times New Roman"/>
          <w:sz w:val="28"/>
          <w:szCs w:val="32"/>
        </w:rPr>
        <w:t>то хранения различных материалов, требуемых для создания продуктов на текущем предприятии.</w:t>
      </w:r>
    </w:p>
    <w:p w:rsidR="00493C4C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i/>
          <w:sz w:val="28"/>
          <w:szCs w:val="32"/>
        </w:rPr>
        <w:t xml:space="preserve">Табель - </w:t>
      </w:r>
      <w:r>
        <w:rPr>
          <w:rFonts w:ascii="Times New Roman" w:hAnsi="Times New Roman" w:cs="Times New Roman"/>
          <w:sz w:val="28"/>
          <w:szCs w:val="32"/>
        </w:rPr>
        <w:t>Представляет собой массив записей о количестве материала в определенный момент времени.</w:t>
      </w:r>
    </w:p>
    <w:p w:rsidR="00493C4C" w:rsidRDefault="00493C4C" w:rsidP="00493C4C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Поля: Наименование учетного материала, кол-во материала, поставщик. </w:t>
      </w:r>
    </w:p>
    <w:p w:rsidR="00493C4C" w:rsidRDefault="00493C4C" w:rsidP="00493C4C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 xml:space="preserve">Справочник - </w:t>
      </w:r>
      <w:r>
        <w:rPr>
          <w:rFonts w:ascii="Times New Roman" w:hAnsi="Times New Roman" w:cs="Times New Roman"/>
          <w:sz w:val="28"/>
          <w:szCs w:val="32"/>
        </w:rPr>
        <w:t xml:space="preserve">Представляет собой массив записей о количестве материала необходимого для создания продукта. </w:t>
      </w:r>
    </w:p>
    <w:p w:rsidR="00493C4C" w:rsidRDefault="00493C4C" w:rsidP="00493C4C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Поля: Наименование продукта, наименование материала, используемого для создания, кол-во используемого материала, поставщик. </w:t>
      </w:r>
    </w:p>
    <w:p w:rsidR="00493C4C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 xml:space="preserve">Сотрудник - </w:t>
      </w:r>
      <w:r>
        <w:rPr>
          <w:rFonts w:ascii="Times New Roman" w:hAnsi="Times New Roman" w:cs="Times New Roman"/>
          <w:sz w:val="28"/>
          <w:szCs w:val="32"/>
        </w:rPr>
        <w:t>Человек, работающий на складе.</w:t>
      </w:r>
    </w:p>
    <w:p w:rsidR="00493C4C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93C4C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93C4C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Роли</w:t>
      </w:r>
    </w:p>
    <w:p w:rsidR="00493C4C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i/>
          <w:sz w:val="28"/>
          <w:szCs w:val="32"/>
        </w:rPr>
        <w:t xml:space="preserve">1. Администратор. </w:t>
      </w:r>
    </w:p>
    <w:p w:rsidR="00493C4C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Человек, администрирующий систему. Использует методы на редактирование информации и изменение ролей сотрудников.</w:t>
      </w:r>
    </w:p>
    <w:p w:rsidR="00493C4C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2. Учетчик</w:t>
      </w:r>
    </w:p>
    <w:p w:rsidR="00493C4C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Человек, занимающийся учетом материалов. Может просматривать табели и вносить изменения о количестве материала на складе.</w:t>
      </w:r>
    </w:p>
    <w:p w:rsidR="00493C4C" w:rsidRDefault="00493C4C" w:rsidP="00493C4C">
      <w:pPr>
        <w:jc w:val="both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3. Зав. складом</w:t>
      </w:r>
    </w:p>
    <w:p w:rsidR="00493C4C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Человек, занимающийся учетом и регистрацией новых материалов. Может просматривать табели и вносить изменения о количестве материала на складе. Имеет возможность создавать новые табели.</w:t>
      </w:r>
    </w:p>
    <w:p w:rsidR="00493C4C" w:rsidRDefault="00493C4C" w:rsidP="00493C4C">
      <w:pPr>
        <w:ind w:firstLine="708"/>
        <w:jc w:val="both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4. Технолог</w:t>
      </w:r>
    </w:p>
    <w:p w:rsidR="00493C4C" w:rsidRPr="00F044B3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Человек, занимающийся работой со справочниками. Может вносить поправки в существующие справочники и составлять отчеты о возможностях производства товаров.</w:t>
      </w:r>
    </w:p>
    <w:p w:rsidR="00493C4C" w:rsidRDefault="00493C4C" w:rsidP="00493C4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93C4C" w:rsidRDefault="00493C4C" w:rsidP="00493C4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 Спецификация прецедентов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Прецедент </w:t>
      </w:r>
      <w:r>
        <w:rPr>
          <w:rFonts w:ascii="Times New Roman" w:hAnsi="Times New Roman" w:cs="Times New Roman"/>
          <w:sz w:val="28"/>
        </w:rPr>
        <w:t>«</w:t>
      </w:r>
      <w:r w:rsidRPr="00E95725">
        <w:rPr>
          <w:rFonts w:ascii="Times New Roman" w:hAnsi="Times New Roman" w:cs="Times New Roman"/>
          <w:sz w:val="28"/>
        </w:rPr>
        <w:t>Авторизоваться</w:t>
      </w:r>
      <w:r>
        <w:rPr>
          <w:rFonts w:ascii="Times New Roman" w:hAnsi="Times New Roman" w:cs="Times New Roman"/>
          <w:sz w:val="28"/>
        </w:rPr>
        <w:t>»</w:t>
      </w:r>
    </w:p>
    <w:p w:rsidR="00493C4C" w:rsidRPr="0078502B" w:rsidRDefault="00493C4C" w:rsidP="00493C4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29551E">
        <w:rPr>
          <w:rFonts w:ascii="Times New Roman" w:hAnsi="Times New Roman" w:cs="Times New Roman"/>
          <w:sz w:val="28"/>
        </w:rPr>
        <w:t>Сотрудник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Pr="00804807" w:rsidRDefault="00493C4C" w:rsidP="00493C4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 xml:space="preserve">Актер не авторизован. </w:t>
      </w:r>
      <w:r w:rsidRPr="00804807">
        <w:rPr>
          <w:rFonts w:ascii="Times New Roman" w:hAnsi="Times New Roman" w:cs="Times New Roman"/>
          <w:b/>
          <w:sz w:val="28"/>
        </w:rPr>
        <w:tab/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Default="00493C4C" w:rsidP="00493C4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Актер вводит верную комбинацию логин-пароль.</w:t>
      </w:r>
    </w:p>
    <w:p w:rsidR="00493C4C" w:rsidRPr="0029551E" w:rsidRDefault="00493C4C" w:rsidP="00493C4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Отправляет данные на проверку в систему по нажатию на кнопку. 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493C4C" w:rsidRDefault="00493C4C" w:rsidP="00493C4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 xml:space="preserve">Введена не правильная пара логин-пароль. </w:t>
      </w:r>
    </w:p>
    <w:p w:rsidR="00493C4C" w:rsidRDefault="00493C4C" w:rsidP="00493C4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Актер заново вводит данные для авторизации</w:t>
      </w:r>
      <w:r>
        <w:rPr>
          <w:rFonts w:ascii="Times New Roman" w:hAnsi="Times New Roman" w:cs="Times New Roman"/>
          <w:sz w:val="28"/>
        </w:rPr>
        <w:t>.</w:t>
      </w:r>
    </w:p>
    <w:p w:rsidR="00493C4C" w:rsidRPr="0029551E" w:rsidRDefault="00493C4C" w:rsidP="00493C4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Отправляет данные на проверку в систему по нажатию на кнопку. 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93C4C" w:rsidRPr="00BB1164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 w:rsidRPr="00BB1164">
        <w:rPr>
          <w:rFonts w:ascii="Times New Roman" w:hAnsi="Times New Roman" w:cs="Times New Roman"/>
          <w:i/>
          <w:sz w:val="28"/>
        </w:rPr>
        <w:t xml:space="preserve"> 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E95725">
        <w:rPr>
          <w:rFonts w:ascii="Times New Roman" w:hAnsi="Times New Roman" w:cs="Times New Roman"/>
          <w:sz w:val="28"/>
        </w:rPr>
        <w:t>Добавить сотрудника</w:t>
      </w:r>
      <w:r>
        <w:rPr>
          <w:rFonts w:ascii="Times New Roman" w:hAnsi="Times New Roman" w:cs="Times New Roman"/>
          <w:sz w:val="28"/>
        </w:rPr>
        <w:t>»</w:t>
      </w:r>
    </w:p>
    <w:p w:rsidR="00493C4C" w:rsidRPr="0001376A" w:rsidRDefault="00493C4C" w:rsidP="00493C4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29551E">
        <w:rPr>
          <w:rFonts w:ascii="Times New Roman" w:hAnsi="Times New Roman" w:cs="Times New Roman"/>
          <w:sz w:val="28"/>
        </w:rPr>
        <w:t>Администратор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</w:p>
    <w:p w:rsidR="00493C4C" w:rsidRPr="00804807" w:rsidRDefault="00493C4C" w:rsidP="00493C4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Актер должен быть авторизирован в системе как администратор.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Pr="00804807" w:rsidRDefault="00493C4C" w:rsidP="00493C4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 xml:space="preserve">Актер заполняет шаблон анкеты данными (ФИО, Адрес, Телефон) о новом сотруднике в соответствующие поля. </w:t>
      </w:r>
    </w:p>
    <w:p w:rsidR="00493C4C" w:rsidRDefault="00493C4C" w:rsidP="00493C4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 xml:space="preserve">После заполнения Актер устанавливает права сотрудника путем работы с прецедентом «Изменить роль сотрудника». </w:t>
      </w:r>
    </w:p>
    <w:p w:rsidR="00493C4C" w:rsidRPr="0029551E" w:rsidRDefault="00493C4C" w:rsidP="00493C4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Далее Актер подтверждает создание нового сотрудника нажатием на кнопку.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493C4C" w:rsidRPr="00493C4C" w:rsidRDefault="00493C4C" w:rsidP="00493C4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493C4C">
        <w:rPr>
          <w:rFonts w:ascii="Times New Roman" w:hAnsi="Times New Roman" w:cs="Times New Roman"/>
          <w:sz w:val="28"/>
        </w:rPr>
        <w:t>Не все поля заполнены.</w:t>
      </w:r>
    </w:p>
    <w:p w:rsidR="00493C4C" w:rsidRPr="0029551E" w:rsidRDefault="00493C4C" w:rsidP="00493C4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 xml:space="preserve">Актер заполнил не все необходимые поля. В этом случае он заполняет поля, пропущенные ранее.  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93C4C" w:rsidRPr="00BB1164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7C0251">
        <w:rPr>
          <w:rFonts w:ascii="Times New Roman" w:hAnsi="Times New Roman" w:cs="Times New Roman"/>
          <w:sz w:val="28"/>
        </w:rPr>
        <w:t>Редактировать данные сотрудника</w:t>
      </w:r>
      <w:r>
        <w:rPr>
          <w:rFonts w:ascii="Times New Roman" w:hAnsi="Times New Roman" w:cs="Times New Roman"/>
          <w:sz w:val="28"/>
        </w:rPr>
        <w:t>»</w:t>
      </w:r>
    </w:p>
    <w:p w:rsidR="00493C4C" w:rsidRPr="0001376A" w:rsidRDefault="00493C4C" w:rsidP="00493C4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</w:t>
      </w:r>
      <w:r w:rsidRPr="003D0408">
        <w:rPr>
          <w:rFonts w:ascii="Times New Roman" w:hAnsi="Times New Roman" w:cs="Times New Roman"/>
          <w:sz w:val="28"/>
        </w:rPr>
        <w:t>дминистратор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</w:p>
    <w:p w:rsidR="00493C4C" w:rsidRPr="0029551E" w:rsidRDefault="00493C4C" w:rsidP="00493C4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Актер должен быть авторизирован в системе как администратор</w:t>
      </w:r>
    </w:p>
    <w:p w:rsidR="00493C4C" w:rsidRPr="0029551E" w:rsidRDefault="00493C4C" w:rsidP="00493C4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Редактируемый</w:t>
      </w:r>
      <w:r w:rsidRPr="0029551E">
        <w:rPr>
          <w:rFonts w:ascii="Times New Roman" w:hAnsi="Times New Roman" w:cs="Times New Roman"/>
          <w:sz w:val="28"/>
        </w:rPr>
        <w:t xml:space="preserve"> сотрудник присутствует в базе данных.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Default="00493C4C" w:rsidP="00493C4C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 xml:space="preserve">Актер вводит нужные данные (ФИО) для поиска сотрудника в базе данных и открывает шаблон его анкеты, изменяет данные о сотруднике. </w:t>
      </w:r>
    </w:p>
    <w:p w:rsidR="00493C4C" w:rsidRDefault="00493C4C" w:rsidP="00493C4C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 xml:space="preserve">При необходимости Актер может изменить роль сотрудника, обратившись к прецеденту «Изменить роль сотрудника». </w:t>
      </w:r>
    </w:p>
    <w:p w:rsidR="00493C4C" w:rsidRPr="00804807" w:rsidRDefault="00493C4C" w:rsidP="00493C4C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Далее Актер подтверждает изменения нажатием на соответствующую кнопку.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493C4C" w:rsidRPr="00804807" w:rsidRDefault="00493C4C" w:rsidP="00493C4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</w:t>
      </w:r>
      <w:r w:rsidRPr="00804807">
        <w:rPr>
          <w:rFonts w:ascii="Times New Roman" w:hAnsi="Times New Roman" w:cs="Times New Roman"/>
          <w:sz w:val="28"/>
        </w:rPr>
        <w:t xml:space="preserve"> заполнил не все необходимые поля. В этом случае он заполняет поля, пропущенные ранее.  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Постусловие: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 </w:t>
      </w:r>
      <w:r w:rsidRPr="00BB1164">
        <w:rPr>
          <w:rFonts w:ascii="Times New Roman" w:hAnsi="Times New Roman" w:cs="Times New Roman"/>
          <w:sz w:val="28"/>
        </w:rPr>
        <w:t>-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A075A8">
        <w:rPr>
          <w:rFonts w:ascii="Times New Roman" w:hAnsi="Times New Roman" w:cs="Times New Roman"/>
          <w:sz w:val="28"/>
        </w:rPr>
        <w:t>Изменить роль сотрудника</w:t>
      </w:r>
      <w:r>
        <w:rPr>
          <w:rFonts w:ascii="Times New Roman" w:hAnsi="Times New Roman" w:cs="Times New Roman"/>
          <w:sz w:val="28"/>
        </w:rPr>
        <w:t>»</w:t>
      </w:r>
    </w:p>
    <w:p w:rsidR="00493C4C" w:rsidRPr="00FC40DA" w:rsidRDefault="00493C4C" w:rsidP="00493C4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A075A8">
        <w:rPr>
          <w:rFonts w:ascii="Times New Roman" w:hAnsi="Times New Roman" w:cs="Times New Roman"/>
          <w:sz w:val="28"/>
        </w:rPr>
        <w:t>Администратор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</w:p>
    <w:p w:rsidR="00493C4C" w:rsidDel="00F36FE9" w:rsidRDefault="00493C4C" w:rsidP="00493C4C">
      <w:pPr>
        <w:pStyle w:val="a3"/>
        <w:numPr>
          <w:ilvl w:val="0"/>
          <w:numId w:val="7"/>
        </w:numPr>
        <w:spacing w:after="0"/>
        <w:jc w:val="both"/>
        <w:rPr>
          <w:del w:id="1" w:author="INFERUS" w:date="2017-10-27T09:00:00Z"/>
          <w:rFonts w:ascii="Times New Roman" w:hAnsi="Times New Roman" w:cs="Times New Roman"/>
          <w:sz w:val="28"/>
        </w:rPr>
      </w:pPr>
      <w:del w:id="2" w:author="INFERUS" w:date="2017-10-27T09:00:00Z">
        <w:r w:rsidDel="00F36FE9">
          <w:rPr>
            <w:rFonts w:ascii="Times New Roman" w:hAnsi="Times New Roman" w:cs="Times New Roman"/>
            <w:sz w:val="28"/>
          </w:rPr>
          <w:delText>Актер</w:delText>
        </w:r>
        <w:r w:rsidRPr="00804807" w:rsidDel="00F36FE9">
          <w:rPr>
            <w:rFonts w:ascii="Times New Roman" w:hAnsi="Times New Roman" w:cs="Times New Roman"/>
            <w:sz w:val="28"/>
          </w:rPr>
          <w:delText xml:space="preserve"> должно быть авторизирован в системе как администратор</w:delText>
        </w:r>
        <w:r w:rsidDel="00F36FE9">
          <w:rPr>
            <w:rFonts w:ascii="Times New Roman" w:hAnsi="Times New Roman" w:cs="Times New Roman"/>
            <w:sz w:val="28"/>
          </w:rPr>
          <w:delText>.</w:delText>
        </w:r>
      </w:del>
    </w:p>
    <w:p w:rsidR="00493C4C" w:rsidRPr="00804807" w:rsidRDefault="00493C4C" w:rsidP="00493C4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804807">
        <w:rPr>
          <w:rFonts w:ascii="Times New Roman" w:hAnsi="Times New Roman" w:cs="Times New Roman"/>
          <w:sz w:val="28"/>
        </w:rPr>
        <w:t>бращение к данному прецеденту возможно лишь в случае добавлени</w:t>
      </w:r>
      <w:r>
        <w:rPr>
          <w:rFonts w:ascii="Times New Roman" w:hAnsi="Times New Roman" w:cs="Times New Roman"/>
          <w:sz w:val="28"/>
        </w:rPr>
        <w:t>я</w:t>
      </w:r>
      <w:r w:rsidRPr="00804807">
        <w:rPr>
          <w:rFonts w:ascii="Times New Roman" w:hAnsi="Times New Roman" w:cs="Times New Roman"/>
          <w:sz w:val="28"/>
        </w:rPr>
        <w:t xml:space="preserve"> или изменения данных сотрудника</w:t>
      </w:r>
      <w:r>
        <w:rPr>
          <w:rFonts w:ascii="Times New Roman" w:hAnsi="Times New Roman" w:cs="Times New Roman"/>
          <w:sz w:val="28"/>
        </w:rPr>
        <w:t xml:space="preserve"> (Актер</w:t>
      </w:r>
      <w:r w:rsidRPr="00804807">
        <w:rPr>
          <w:rFonts w:ascii="Times New Roman" w:hAnsi="Times New Roman" w:cs="Times New Roman"/>
          <w:sz w:val="28"/>
        </w:rPr>
        <w:t xml:space="preserve"> работает с прецедентом «Добавить сотрудника» или «Редактировать данные сотрудника»</w:t>
      </w:r>
      <w:r>
        <w:rPr>
          <w:rFonts w:ascii="Times New Roman" w:hAnsi="Times New Roman" w:cs="Times New Roman"/>
          <w:sz w:val="28"/>
        </w:rPr>
        <w:t>)</w:t>
      </w:r>
      <w:r w:rsidRPr="00804807">
        <w:rPr>
          <w:rFonts w:ascii="Times New Roman" w:hAnsi="Times New Roman" w:cs="Times New Roman"/>
          <w:sz w:val="28"/>
        </w:rPr>
        <w:t>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Pr="00804807" w:rsidRDefault="00493C4C" w:rsidP="00493C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Актер выбирает нужную роль списка и подтверждает свой выбор.</w:t>
      </w:r>
    </w:p>
    <w:p w:rsidR="00493C4C" w:rsidRDefault="00493C4C" w:rsidP="00493C4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</w:p>
    <w:p w:rsidR="00493C4C" w:rsidRPr="00804807" w:rsidRDefault="00493C4C" w:rsidP="00493C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ктер</w:t>
      </w:r>
      <w:r w:rsidRPr="00804807">
        <w:rPr>
          <w:rFonts w:ascii="Times New Roman" w:hAnsi="Times New Roman" w:cs="Times New Roman"/>
          <w:sz w:val="28"/>
        </w:rPr>
        <w:t xml:space="preserve"> выбирает нужную роль.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654D52">
        <w:rPr>
          <w:rFonts w:ascii="Times New Roman" w:hAnsi="Times New Roman" w:cs="Times New Roman"/>
          <w:sz w:val="28"/>
        </w:rPr>
        <w:t>Удалить сотрудника</w:t>
      </w:r>
      <w:r>
        <w:rPr>
          <w:rFonts w:ascii="Times New Roman" w:hAnsi="Times New Roman" w:cs="Times New Roman"/>
          <w:sz w:val="28"/>
        </w:rPr>
        <w:t>»</w:t>
      </w:r>
    </w:p>
    <w:p w:rsidR="00493C4C" w:rsidRPr="0078502B" w:rsidRDefault="00493C4C" w:rsidP="00493C4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</w:t>
      </w:r>
      <w:r w:rsidRPr="00A075A8">
        <w:rPr>
          <w:rFonts w:ascii="Times New Roman" w:hAnsi="Times New Roman" w:cs="Times New Roman"/>
          <w:sz w:val="28"/>
        </w:rPr>
        <w:t>дминистратор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Pr="00804807" w:rsidRDefault="00493C4C" w:rsidP="00493C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</w:t>
      </w:r>
      <w:r w:rsidRPr="00804807">
        <w:rPr>
          <w:rFonts w:ascii="Times New Roman" w:hAnsi="Times New Roman" w:cs="Times New Roman"/>
          <w:sz w:val="28"/>
        </w:rPr>
        <w:t xml:space="preserve"> должно быть авторизированно в системе как администратор</w:t>
      </w:r>
      <w:r>
        <w:rPr>
          <w:rFonts w:ascii="Times New Roman" w:hAnsi="Times New Roman" w:cs="Times New Roman"/>
          <w:sz w:val="28"/>
        </w:rPr>
        <w:t>.</w:t>
      </w:r>
    </w:p>
    <w:p w:rsidR="00493C4C" w:rsidRDefault="00493C4C" w:rsidP="00493C4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Редактируемый</w:t>
      </w:r>
      <w:r w:rsidRPr="0029551E">
        <w:rPr>
          <w:rFonts w:ascii="Times New Roman" w:hAnsi="Times New Roman" w:cs="Times New Roman"/>
          <w:sz w:val="28"/>
        </w:rPr>
        <w:t xml:space="preserve"> сотрудник присутствует в базе данных.</w:t>
      </w:r>
    </w:p>
    <w:p w:rsidR="00493C4C" w:rsidRPr="0029551E" w:rsidRDefault="00493C4C" w:rsidP="00493C4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 xml:space="preserve">Редактируемый </w:t>
      </w:r>
      <w:r>
        <w:rPr>
          <w:rFonts w:ascii="Times New Roman" w:hAnsi="Times New Roman" w:cs="Times New Roman"/>
          <w:sz w:val="28"/>
        </w:rPr>
        <w:t>сотрудник не авторизован.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Pr="00CF68DA" w:rsidRDefault="00493C4C" w:rsidP="00493C4C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Актер вводит нужные данные (ФИО) для поиска сотрудника в базе данных и удаляет данного сотрудника.</w:t>
      </w:r>
    </w:p>
    <w:p w:rsidR="00493C4C" w:rsidRDefault="00493C4C" w:rsidP="00493C4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</w:p>
    <w:p w:rsidR="00493C4C" w:rsidRPr="00CF68DA" w:rsidRDefault="00493C4C" w:rsidP="00493C4C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lastRenderedPageBreak/>
        <w:t>Сотрудник не найден в базе данных.</w:t>
      </w:r>
      <w:r>
        <w:rPr>
          <w:rFonts w:ascii="Times New Roman" w:hAnsi="Times New Roman" w:cs="Times New Roman"/>
          <w:sz w:val="28"/>
        </w:rPr>
        <w:t xml:space="preserve"> </w:t>
      </w:r>
      <w:r w:rsidRPr="00CF68DA">
        <w:rPr>
          <w:rFonts w:ascii="Times New Roman" w:hAnsi="Times New Roman" w:cs="Times New Roman"/>
          <w:sz w:val="28"/>
        </w:rPr>
        <w:t>Выполняется повторный поиск или отмена удаления.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1D0503">
        <w:rPr>
          <w:rFonts w:ascii="Times New Roman" w:hAnsi="Times New Roman" w:cs="Times New Roman"/>
          <w:sz w:val="28"/>
        </w:rPr>
        <w:t>Создать табель</w:t>
      </w:r>
      <w:r>
        <w:rPr>
          <w:rFonts w:ascii="Times New Roman" w:hAnsi="Times New Roman" w:cs="Times New Roman"/>
          <w:sz w:val="28"/>
        </w:rPr>
        <w:t>»</w:t>
      </w:r>
      <w:r w:rsidRPr="00CF68DA">
        <w:rPr>
          <w:rFonts w:ascii="Times New Roman" w:hAnsi="Times New Roman" w:cs="Times New Roman"/>
          <w:b/>
          <w:sz w:val="28"/>
        </w:rPr>
        <w:t xml:space="preserve"> </w:t>
      </w:r>
    </w:p>
    <w:p w:rsidR="00493C4C" w:rsidRPr="0078502B" w:rsidRDefault="00493C4C" w:rsidP="00493C4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1D0503">
        <w:rPr>
          <w:rFonts w:ascii="Times New Roman" w:hAnsi="Times New Roman" w:cs="Times New Roman"/>
          <w:sz w:val="28"/>
        </w:rPr>
        <w:t>Зав. складом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Pr="00CF68DA" w:rsidRDefault="00493C4C" w:rsidP="00493C4C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Актер должен быть авторизирован в системе как</w:t>
      </w:r>
      <w:proofErr w:type="gramStart"/>
      <w:r w:rsidRPr="00CF68DA">
        <w:rPr>
          <w:rFonts w:ascii="Times New Roman" w:hAnsi="Times New Roman" w:cs="Times New Roman"/>
          <w:sz w:val="28"/>
        </w:rPr>
        <w:t xml:space="preserve"> З</w:t>
      </w:r>
      <w:proofErr w:type="gramEnd"/>
      <w:r w:rsidRPr="00CF68DA">
        <w:rPr>
          <w:rFonts w:ascii="Times New Roman" w:hAnsi="Times New Roman" w:cs="Times New Roman"/>
          <w:sz w:val="28"/>
        </w:rPr>
        <w:t>ав. складом.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Default="00493C4C" w:rsidP="00493C4C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 xml:space="preserve">Актер вводит нужные данные (Наименование </w:t>
      </w:r>
      <w:r>
        <w:rPr>
          <w:rFonts w:ascii="Times New Roman" w:hAnsi="Times New Roman" w:cs="Times New Roman"/>
          <w:sz w:val="28"/>
        </w:rPr>
        <w:t>продукта</w:t>
      </w:r>
      <w:r w:rsidRPr="00CF68DA">
        <w:rPr>
          <w:rFonts w:ascii="Times New Roman" w:hAnsi="Times New Roman" w:cs="Times New Roman"/>
          <w:sz w:val="28"/>
        </w:rPr>
        <w:t>) в шаблон</w:t>
      </w:r>
      <w:r>
        <w:rPr>
          <w:rFonts w:ascii="Times New Roman" w:hAnsi="Times New Roman" w:cs="Times New Roman"/>
          <w:sz w:val="28"/>
        </w:rPr>
        <w:t xml:space="preserve"> анкеты</w:t>
      </w:r>
      <w:r w:rsidRPr="00CF68DA">
        <w:rPr>
          <w:rFonts w:ascii="Times New Roman" w:hAnsi="Times New Roman" w:cs="Times New Roman"/>
          <w:sz w:val="28"/>
        </w:rPr>
        <w:t xml:space="preserve"> табеля. </w:t>
      </w:r>
    </w:p>
    <w:p w:rsidR="00493C4C" w:rsidRPr="00CF68DA" w:rsidRDefault="00493C4C" w:rsidP="00493C4C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Актер подтверждает изменения нажатием на соответствующую кнопку.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493C4C" w:rsidRPr="00CF68DA" w:rsidRDefault="00493C4C" w:rsidP="00493C4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 xml:space="preserve">Актер заполнил не все необходимые поля. В этом случае он заполняет поля, пропущенные ранее.  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1D170A">
        <w:rPr>
          <w:rFonts w:ascii="Times New Roman" w:hAnsi="Times New Roman" w:cs="Times New Roman"/>
          <w:sz w:val="28"/>
        </w:rPr>
        <w:t>Просмотреть табель</w:t>
      </w:r>
      <w:r>
        <w:rPr>
          <w:rFonts w:ascii="Times New Roman" w:hAnsi="Times New Roman" w:cs="Times New Roman"/>
          <w:sz w:val="28"/>
        </w:rPr>
        <w:t>»</w:t>
      </w:r>
    </w:p>
    <w:p w:rsidR="00493C4C" w:rsidRPr="0078502B" w:rsidRDefault="00493C4C" w:rsidP="00493C4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Зав. складом, Учетчик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Pr="00CF68DA" w:rsidRDefault="00493C4C" w:rsidP="00493C4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Актер должен быть авторизирован в системе как</w:t>
      </w:r>
      <w:proofErr w:type="gramStart"/>
      <w:r w:rsidRPr="00CF68DA">
        <w:rPr>
          <w:rFonts w:ascii="Times New Roman" w:hAnsi="Times New Roman" w:cs="Times New Roman"/>
          <w:sz w:val="28"/>
        </w:rPr>
        <w:t xml:space="preserve"> З</w:t>
      </w:r>
      <w:proofErr w:type="gramEnd"/>
      <w:r w:rsidRPr="00CF68DA">
        <w:rPr>
          <w:rFonts w:ascii="Times New Roman" w:hAnsi="Times New Roman" w:cs="Times New Roman"/>
          <w:sz w:val="28"/>
        </w:rPr>
        <w:t>ав. складом или Учетчик.</w:t>
      </w:r>
      <w:r w:rsidRPr="00CF68DA">
        <w:rPr>
          <w:rFonts w:ascii="Times New Roman" w:hAnsi="Times New Roman" w:cs="Times New Roman"/>
          <w:b/>
          <w:sz w:val="28"/>
        </w:rPr>
        <w:tab/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Pr="00CF68DA" w:rsidRDefault="00493C4C" w:rsidP="00493C4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 xml:space="preserve">Актер вводит нужные данные (Наименование </w:t>
      </w:r>
      <w:r>
        <w:rPr>
          <w:rFonts w:ascii="Times New Roman" w:hAnsi="Times New Roman" w:cs="Times New Roman"/>
          <w:sz w:val="28"/>
        </w:rPr>
        <w:t>продукта</w:t>
      </w:r>
      <w:r w:rsidRPr="00CF68DA">
        <w:rPr>
          <w:rFonts w:ascii="Times New Roman" w:hAnsi="Times New Roman" w:cs="Times New Roman"/>
          <w:sz w:val="28"/>
        </w:rPr>
        <w:t xml:space="preserve">) для поиска табеля в базе данных и открывает нужный ему табель. </w:t>
      </w:r>
    </w:p>
    <w:p w:rsidR="00493C4C" w:rsidRPr="00CF68DA" w:rsidRDefault="00493C4C" w:rsidP="00493C4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Добавление данных в табель происходит с помощью прецедента «Добавить запись об изменениях».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493C4C" w:rsidRPr="00CF68DA" w:rsidRDefault="00493C4C" w:rsidP="00493C4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Табель не найден. Актер изменяет критерии поиска и ищет снова, либо прекращает поиск.</w:t>
      </w:r>
    </w:p>
    <w:p w:rsidR="00493C4C" w:rsidRPr="00CF68DA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BB1164">
        <w:rPr>
          <w:rFonts w:ascii="Times New Roman" w:hAnsi="Times New Roman" w:cs="Times New Roman"/>
          <w:sz w:val="28"/>
        </w:rPr>
        <w:t>Добавить запись в табель об изменении кол</w:t>
      </w:r>
      <w:r>
        <w:rPr>
          <w:rFonts w:ascii="Times New Roman" w:hAnsi="Times New Roman" w:cs="Times New Roman"/>
          <w:sz w:val="28"/>
        </w:rPr>
        <w:t>ичества</w:t>
      </w:r>
      <w:r w:rsidRPr="00BB1164">
        <w:rPr>
          <w:rFonts w:ascii="Times New Roman" w:hAnsi="Times New Roman" w:cs="Times New Roman"/>
          <w:sz w:val="28"/>
        </w:rPr>
        <w:t xml:space="preserve"> материала</w:t>
      </w:r>
      <w:r>
        <w:rPr>
          <w:rFonts w:ascii="Times New Roman" w:hAnsi="Times New Roman" w:cs="Times New Roman"/>
          <w:sz w:val="28"/>
        </w:rPr>
        <w:t>»</w:t>
      </w:r>
    </w:p>
    <w:p w:rsidR="00493C4C" w:rsidRPr="0078502B" w:rsidRDefault="00493C4C" w:rsidP="00493C4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Зав. складом, Учетчик</w:t>
      </w:r>
    </w:p>
    <w:p w:rsidR="00493C4C" w:rsidRPr="0001376A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Pr="00CF68DA">
        <w:rPr>
          <w:rFonts w:ascii="Times New Roman" w:hAnsi="Times New Roman" w:cs="Times New Roman"/>
          <w:sz w:val="28"/>
        </w:rPr>
        <w:t>Актер должен быть авторизирован в системе как</w:t>
      </w:r>
      <w:proofErr w:type="gramStart"/>
      <w:r>
        <w:rPr>
          <w:rFonts w:ascii="Times New Roman" w:hAnsi="Times New Roman" w:cs="Times New Roman"/>
          <w:sz w:val="28"/>
        </w:rPr>
        <w:t xml:space="preserve"> З</w:t>
      </w:r>
      <w:proofErr w:type="gramEnd"/>
      <w:r>
        <w:rPr>
          <w:rFonts w:ascii="Times New Roman" w:hAnsi="Times New Roman" w:cs="Times New Roman"/>
          <w:sz w:val="28"/>
        </w:rPr>
        <w:t>ав. складом или Учетчик.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</w:p>
    <w:p w:rsidR="00493C4C" w:rsidRPr="00BB1164" w:rsidRDefault="00493C4C" w:rsidP="00493C4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lastRenderedPageBreak/>
        <w:t xml:space="preserve">Актер вводит нужные данные (Наименование </w:t>
      </w:r>
      <w:r w:rsidRPr="00EF4DB4">
        <w:rPr>
          <w:rFonts w:ascii="Times New Roman" w:hAnsi="Times New Roman" w:cs="Times New Roman"/>
          <w:sz w:val="28"/>
        </w:rPr>
        <w:t>продукта</w:t>
      </w:r>
      <w:r w:rsidRPr="00BB1164">
        <w:rPr>
          <w:rFonts w:ascii="Times New Roman" w:hAnsi="Times New Roman" w:cs="Times New Roman"/>
          <w:sz w:val="28"/>
        </w:rPr>
        <w:t xml:space="preserve">, дата записи, кол-во изменения </w:t>
      </w:r>
      <w:r w:rsidRPr="00EF4DB4">
        <w:rPr>
          <w:rFonts w:ascii="Times New Roman" w:hAnsi="Times New Roman" w:cs="Times New Roman"/>
          <w:sz w:val="28"/>
        </w:rPr>
        <w:t>продукта</w:t>
      </w:r>
      <w:r w:rsidRPr="00BB1164">
        <w:rPr>
          <w:rFonts w:ascii="Times New Roman" w:hAnsi="Times New Roman" w:cs="Times New Roman"/>
          <w:sz w:val="28"/>
        </w:rPr>
        <w:t xml:space="preserve">) для добавления в табель. </w:t>
      </w:r>
    </w:p>
    <w:p w:rsidR="00493C4C" w:rsidRPr="00BB1164" w:rsidRDefault="00493C4C" w:rsidP="00493C4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t>Актер подтверждает изменения нажатием на соответствующую кнопку.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493C4C" w:rsidRPr="00BB1164" w:rsidRDefault="00493C4C" w:rsidP="00493C4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B1164">
        <w:rPr>
          <w:rFonts w:ascii="Times New Roman" w:hAnsi="Times New Roman" w:cs="Times New Roman"/>
          <w:sz w:val="28"/>
        </w:rPr>
        <w:t>Актер заполнил не все необходимые поля. В этом случае они заполняют поля, пропущенные ранее.</w:t>
      </w:r>
      <w:r w:rsidRPr="00BB1164">
        <w:rPr>
          <w:rFonts w:ascii="Times New Roman" w:hAnsi="Times New Roman" w:cs="Times New Roman"/>
          <w:b/>
          <w:sz w:val="28"/>
        </w:rPr>
        <w:t xml:space="preserve">  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«Изменить справочник»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493C4C" w:rsidRPr="0078502B" w:rsidRDefault="00493C4C" w:rsidP="00493C4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Технолог</w:t>
      </w:r>
    </w:p>
    <w:p w:rsidR="00493C4C" w:rsidRPr="0001376A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Pr="00BB1164">
        <w:rPr>
          <w:rFonts w:ascii="Times New Roman" w:hAnsi="Times New Roman" w:cs="Times New Roman"/>
          <w:sz w:val="28"/>
        </w:rPr>
        <w:t xml:space="preserve">Актер должен быть авторизирован в системе как </w:t>
      </w:r>
      <w:r>
        <w:rPr>
          <w:rFonts w:ascii="Times New Roman" w:hAnsi="Times New Roman" w:cs="Times New Roman"/>
          <w:sz w:val="28"/>
        </w:rPr>
        <w:t>технолог.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Pr="00BB1164" w:rsidRDefault="00493C4C" w:rsidP="00493C4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t xml:space="preserve">Актер вводит нужные данные (Наименование материала, кол-во материала для изготовления) для добавления в справочник. </w:t>
      </w:r>
    </w:p>
    <w:p w:rsidR="00493C4C" w:rsidRPr="00BB1164" w:rsidRDefault="00493C4C" w:rsidP="00493C4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t>Актер подтверждает изменения нажатием на соответствующую кнопку.</w:t>
      </w:r>
    </w:p>
    <w:p w:rsidR="00493C4C" w:rsidRPr="00A40D40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493C4C" w:rsidRPr="00BB1164" w:rsidRDefault="00493C4C" w:rsidP="00493C4C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B1164">
        <w:rPr>
          <w:rFonts w:ascii="Times New Roman" w:hAnsi="Times New Roman" w:cs="Times New Roman"/>
          <w:sz w:val="28"/>
        </w:rPr>
        <w:t xml:space="preserve">Актер ввел повторяющееся наименование </w:t>
      </w:r>
      <w:r w:rsidRPr="00EF4DB4">
        <w:rPr>
          <w:rFonts w:ascii="Times New Roman" w:hAnsi="Times New Roman" w:cs="Times New Roman"/>
          <w:sz w:val="28"/>
        </w:rPr>
        <w:t>продукта</w:t>
      </w:r>
      <w:r w:rsidRPr="00BB1164">
        <w:rPr>
          <w:rFonts w:ascii="Times New Roman" w:hAnsi="Times New Roman" w:cs="Times New Roman"/>
          <w:sz w:val="28"/>
        </w:rPr>
        <w:t xml:space="preserve">. В этом случае кол-во </w:t>
      </w:r>
      <w:r>
        <w:rPr>
          <w:rFonts w:ascii="Times New Roman" w:hAnsi="Times New Roman" w:cs="Times New Roman"/>
          <w:sz w:val="28"/>
        </w:rPr>
        <w:t>продуктов необходимое для изготовления продукта</w:t>
      </w:r>
      <w:r w:rsidRPr="00BB1164">
        <w:rPr>
          <w:rFonts w:ascii="Times New Roman" w:hAnsi="Times New Roman" w:cs="Times New Roman"/>
          <w:sz w:val="28"/>
        </w:rPr>
        <w:t xml:space="preserve"> изменяется.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3E37B8">
        <w:rPr>
          <w:rFonts w:ascii="Times New Roman" w:hAnsi="Times New Roman" w:cs="Times New Roman"/>
          <w:sz w:val="28"/>
        </w:rPr>
        <w:t>Проверить возможность производства</w:t>
      </w:r>
      <w:r>
        <w:rPr>
          <w:rFonts w:ascii="Times New Roman" w:hAnsi="Times New Roman" w:cs="Times New Roman"/>
          <w:sz w:val="28"/>
        </w:rPr>
        <w:t>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493C4C" w:rsidRPr="0078502B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Технолог</w:t>
      </w:r>
    </w:p>
    <w:p w:rsidR="00493C4C" w:rsidRPr="00FC40DA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Pr="00EF4DB4">
        <w:rPr>
          <w:rFonts w:ascii="Times New Roman" w:hAnsi="Times New Roman" w:cs="Times New Roman"/>
          <w:sz w:val="28"/>
        </w:rPr>
        <w:t xml:space="preserve">Актер должен быть авторизирован в системе как </w:t>
      </w:r>
      <w:r>
        <w:rPr>
          <w:rFonts w:ascii="Times New Roman" w:hAnsi="Times New Roman" w:cs="Times New Roman"/>
          <w:sz w:val="28"/>
        </w:rPr>
        <w:t>технолог.</w:t>
      </w:r>
      <w:r>
        <w:rPr>
          <w:rFonts w:ascii="Times New Roman" w:hAnsi="Times New Roman" w:cs="Times New Roman"/>
          <w:b/>
          <w:sz w:val="28"/>
        </w:rPr>
        <w:tab/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93C4C" w:rsidRPr="00EF4DB4" w:rsidRDefault="00493C4C" w:rsidP="00493C4C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EF4DB4">
        <w:rPr>
          <w:rFonts w:ascii="Times New Roman" w:hAnsi="Times New Roman" w:cs="Times New Roman"/>
          <w:sz w:val="28"/>
        </w:rPr>
        <w:t xml:space="preserve">Актер вводит нужные данные (Наименование продукта, кол-во продуктов которое следует изготовить). </w:t>
      </w:r>
    </w:p>
    <w:p w:rsidR="00493C4C" w:rsidRPr="00EF4DB4" w:rsidRDefault="00493C4C" w:rsidP="00493C4C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EF4DB4">
        <w:rPr>
          <w:rFonts w:ascii="Times New Roman" w:hAnsi="Times New Roman" w:cs="Times New Roman"/>
          <w:sz w:val="28"/>
        </w:rPr>
        <w:t>Система выводит отчет о возможности создания продукта.</w:t>
      </w:r>
    </w:p>
    <w:p w:rsidR="00493C4C" w:rsidRPr="00A40D40" w:rsidRDefault="00493C4C" w:rsidP="00493C4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Введены не правильные данные</w:t>
      </w:r>
      <w:r w:rsidRPr="00A40D40">
        <w:rPr>
          <w:rFonts w:ascii="Times New Roman" w:hAnsi="Times New Roman" w:cs="Times New Roman"/>
          <w:sz w:val="28"/>
        </w:rPr>
        <w:t>.</w:t>
      </w:r>
    </w:p>
    <w:p w:rsidR="00493C4C" w:rsidRPr="00EF4DB4" w:rsidRDefault="00493C4C" w:rsidP="00493C4C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F4DB4">
        <w:rPr>
          <w:rFonts w:ascii="Times New Roman" w:hAnsi="Times New Roman" w:cs="Times New Roman"/>
          <w:sz w:val="28"/>
        </w:rPr>
        <w:t>Актер ввел некорректные данные. В этом случае система просит повторного ввода данных.</w:t>
      </w:r>
    </w:p>
    <w:p w:rsidR="00493C4C" w:rsidRDefault="00493C4C" w:rsidP="00493C4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493C4C" w:rsidRDefault="00493C4C" w:rsidP="00493C4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93C4C" w:rsidRDefault="00493C4C" w:rsidP="00493C4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Диаграмма прецедентов</w:t>
      </w:r>
    </w:p>
    <w:p w:rsidR="00493C4C" w:rsidRPr="004A2E3E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На рисунке 1 представлена диаграмма прецедентов.</w:t>
      </w:r>
    </w:p>
    <w:p w:rsidR="00493C4C" w:rsidRDefault="00434C94" w:rsidP="00493C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object w:dxaOrig="13755" w:dyaOrig="15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537.3pt" o:ole="">
            <v:imagedata r:id="rId8" o:title=""/>
          </v:shape>
          <o:OLEObject Type="Embed" ProgID="Visio.Drawing.15" ShapeID="_x0000_i1025" DrawAspect="Content" ObjectID="_1570600597" r:id="rId9"/>
        </w:object>
      </w:r>
    </w:p>
    <w:p w:rsidR="00493C4C" w:rsidRPr="004A2E3E" w:rsidRDefault="00493C4C" w:rsidP="00493C4C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1. Диаграмма прецедентов</w:t>
      </w:r>
    </w:p>
    <w:p w:rsidR="00493C4C" w:rsidRPr="00493C4C" w:rsidRDefault="00493C4C" w:rsidP="004A2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3C4C" w:rsidRPr="00493C4C" w:rsidRDefault="00493C4C" w:rsidP="004A2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3C4C" w:rsidRPr="00493C4C" w:rsidRDefault="00493C4C" w:rsidP="004A2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3C4C" w:rsidRPr="00493C4C" w:rsidRDefault="00493C4C" w:rsidP="004A2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3C4C" w:rsidRPr="00493C4C" w:rsidRDefault="00493C4C" w:rsidP="004A2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3C4C" w:rsidRPr="00493C4C" w:rsidRDefault="00493C4C" w:rsidP="00493C4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93C4C">
        <w:rPr>
          <w:rFonts w:ascii="Times New Roman" w:hAnsi="Times New Roman" w:cs="Times New Roman"/>
          <w:b/>
          <w:sz w:val="32"/>
          <w:szCs w:val="32"/>
        </w:rPr>
        <w:lastRenderedPageBreak/>
        <w:t>ДИАГРАММА ПОСЛЕДОВАТЕЛЬНОСТЕЙ</w:t>
      </w:r>
    </w:p>
    <w:p w:rsidR="00493C4C" w:rsidRDefault="00493C4C" w:rsidP="00493C4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Описание представленного прецедента.</w:t>
      </w:r>
    </w:p>
    <w:p w:rsidR="00493C4C" w:rsidRPr="00493C4C" w:rsidRDefault="006D12C3" w:rsidP="00493C4C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Учетчик добавляет новую запись в табель. Далее запись ожидает  проверку Заведующего складом. В зависимости от его решения запись добавляется в табель или </w:t>
      </w:r>
      <w:r w:rsidR="004439F6">
        <w:rPr>
          <w:rFonts w:ascii="Times New Roman" w:hAnsi="Times New Roman" w:cs="Times New Roman"/>
          <w:sz w:val="28"/>
          <w:szCs w:val="32"/>
        </w:rPr>
        <w:t>в связи с неправильным составлением записи удаляется с оповещением Учётчику.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493C4C" w:rsidRPr="00493C4C" w:rsidRDefault="00493C4C" w:rsidP="004439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493C4C">
        <w:rPr>
          <w:rFonts w:ascii="Times New Roman" w:hAnsi="Times New Roman" w:cs="Times New Roman"/>
          <w:sz w:val="28"/>
          <w:szCs w:val="32"/>
        </w:rPr>
        <w:t xml:space="preserve">Диаграмма последовательностей </w:t>
      </w:r>
      <w:r w:rsidR="004439F6">
        <w:rPr>
          <w:rFonts w:ascii="Times New Roman" w:hAnsi="Times New Roman" w:cs="Times New Roman"/>
          <w:sz w:val="28"/>
          <w:szCs w:val="32"/>
        </w:rPr>
        <w:t>проверки записи</w:t>
      </w:r>
      <w:r w:rsidRPr="00493C4C">
        <w:rPr>
          <w:rFonts w:ascii="Times New Roman" w:hAnsi="Times New Roman" w:cs="Times New Roman"/>
          <w:sz w:val="28"/>
          <w:szCs w:val="32"/>
        </w:rPr>
        <w:t xml:space="preserve"> представлена на рисунке 2.</w:t>
      </w:r>
    </w:p>
    <w:p w:rsidR="00493C4C" w:rsidRDefault="006D12C3" w:rsidP="00493C4C">
      <w:pPr>
        <w:spacing w:after="0"/>
        <w:jc w:val="center"/>
      </w:pPr>
      <w:r>
        <w:object w:dxaOrig="10935" w:dyaOrig="7951">
          <v:shape id="_x0000_i1026" type="#_x0000_t75" style="width:467.45pt;height:340.1pt" o:ole="">
            <v:imagedata r:id="rId10" o:title=""/>
          </v:shape>
          <o:OLEObject Type="Embed" ProgID="Visio.Drawing.15" ShapeID="_x0000_i1026" DrawAspect="Content" ObjectID="_1570600598" r:id="rId11"/>
        </w:object>
      </w:r>
    </w:p>
    <w:p w:rsidR="00493C4C" w:rsidRPr="006D12C3" w:rsidRDefault="00493C4C" w:rsidP="006D12C3">
      <w:pPr>
        <w:jc w:val="center"/>
        <w:rPr>
          <w:rFonts w:ascii="Times New Roman" w:hAnsi="Times New Roman" w:cs="Times New Roman"/>
          <w:sz w:val="28"/>
          <w:szCs w:val="32"/>
        </w:rPr>
      </w:pPr>
      <w:r w:rsidRPr="006D12C3">
        <w:rPr>
          <w:rFonts w:ascii="Times New Roman" w:hAnsi="Times New Roman" w:cs="Times New Roman"/>
          <w:sz w:val="28"/>
          <w:szCs w:val="32"/>
        </w:rPr>
        <w:t xml:space="preserve">Рисунок 2. Диаграмма последовательностей для прецедента </w:t>
      </w:r>
      <w:r w:rsidRPr="006D12C3">
        <w:rPr>
          <w:rFonts w:ascii="Times New Roman" w:hAnsi="Times New Roman" w:cs="Times New Roman"/>
          <w:sz w:val="28"/>
          <w:szCs w:val="32"/>
        </w:rPr>
        <w:br/>
        <w:t xml:space="preserve">«Проверить </w:t>
      </w:r>
      <w:r w:rsidR="006D12C3" w:rsidRPr="006D12C3">
        <w:rPr>
          <w:rFonts w:ascii="Times New Roman" w:hAnsi="Times New Roman" w:cs="Times New Roman"/>
          <w:sz w:val="28"/>
          <w:szCs w:val="32"/>
        </w:rPr>
        <w:t>корректность новой записи</w:t>
      </w:r>
      <w:r w:rsidR="006D12C3">
        <w:rPr>
          <w:rFonts w:ascii="Times New Roman" w:hAnsi="Times New Roman" w:cs="Times New Roman"/>
          <w:sz w:val="28"/>
          <w:szCs w:val="32"/>
        </w:rPr>
        <w:t xml:space="preserve"> табеля</w:t>
      </w:r>
      <w:r w:rsidRPr="006D12C3">
        <w:rPr>
          <w:rFonts w:ascii="Times New Roman" w:hAnsi="Times New Roman" w:cs="Times New Roman"/>
          <w:sz w:val="28"/>
          <w:szCs w:val="32"/>
        </w:rPr>
        <w:t>»</w:t>
      </w:r>
    </w:p>
    <w:p w:rsidR="00493C4C" w:rsidRPr="00493C4C" w:rsidRDefault="00493C4C" w:rsidP="004A2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3C4C" w:rsidRPr="00493C4C" w:rsidRDefault="00493C4C" w:rsidP="004A2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6A3D" w:rsidRPr="00EB4148" w:rsidRDefault="004B6A3D" w:rsidP="004B6A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148">
        <w:rPr>
          <w:rFonts w:ascii="Times New Roman" w:hAnsi="Times New Roman" w:cs="Times New Roman"/>
          <w:b/>
          <w:sz w:val="28"/>
          <w:szCs w:val="28"/>
        </w:rPr>
        <w:t>ДИАГРАММА СОСТОЯНИЙ</w:t>
      </w:r>
    </w:p>
    <w:p w:rsidR="004B6A3D" w:rsidRPr="004B6A3D" w:rsidRDefault="004B6A3D" w:rsidP="004B6A3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4B6A3D">
        <w:rPr>
          <w:rFonts w:ascii="Times New Roman" w:hAnsi="Times New Roman" w:cs="Times New Roman"/>
          <w:sz w:val="28"/>
          <w:szCs w:val="28"/>
        </w:rPr>
        <w:t>Состояния объекта «</w:t>
      </w:r>
      <w:r>
        <w:rPr>
          <w:rFonts w:ascii="Times New Roman" w:hAnsi="Times New Roman" w:cs="Times New Roman"/>
          <w:sz w:val="28"/>
          <w:szCs w:val="28"/>
        </w:rPr>
        <w:t>Табель</w:t>
      </w:r>
      <w:r w:rsidRPr="004B6A3D">
        <w:rPr>
          <w:rFonts w:ascii="Times New Roman" w:hAnsi="Times New Roman" w:cs="Times New Roman"/>
          <w:sz w:val="28"/>
          <w:szCs w:val="28"/>
        </w:rPr>
        <w:t>»</w:t>
      </w:r>
    </w:p>
    <w:p w:rsidR="004B6A3D" w:rsidRPr="004B6A3D" w:rsidRDefault="004B6A3D" w:rsidP="004B6A3D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Актер</w:t>
      </w:r>
      <w:r w:rsidRPr="004B6A3D">
        <w:rPr>
          <w:rFonts w:ascii="Times New Roman" w:hAnsi="Times New Roman" w:cs="Times New Roman"/>
          <w:sz w:val="28"/>
          <w:szCs w:val="28"/>
        </w:rPr>
        <w:t xml:space="preserve"> создал</w:t>
      </w:r>
      <w:r>
        <w:rPr>
          <w:rFonts w:ascii="Times New Roman" w:hAnsi="Times New Roman" w:cs="Times New Roman"/>
          <w:sz w:val="28"/>
          <w:szCs w:val="28"/>
        </w:rPr>
        <w:t xml:space="preserve"> (открыл)</w:t>
      </w:r>
      <w:r w:rsidRPr="004B6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табель</w:t>
      </w:r>
      <w:r w:rsidRPr="004B6A3D">
        <w:rPr>
          <w:rFonts w:ascii="Times New Roman" w:hAnsi="Times New Roman" w:cs="Times New Roman"/>
          <w:sz w:val="28"/>
          <w:szCs w:val="28"/>
        </w:rPr>
        <w:t>.</w:t>
      </w:r>
    </w:p>
    <w:p w:rsidR="004B6A3D" w:rsidRPr="004B6A3D" w:rsidRDefault="004B6A3D" w:rsidP="004B6A3D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Табель в состоянии ожидания записи данных</w:t>
      </w:r>
      <w:r w:rsidRPr="004B6A3D">
        <w:rPr>
          <w:rFonts w:ascii="Times New Roman" w:hAnsi="Times New Roman" w:cs="Times New Roman"/>
          <w:sz w:val="28"/>
          <w:szCs w:val="28"/>
        </w:rPr>
        <w:t>.</w:t>
      </w:r>
    </w:p>
    <w:p w:rsidR="004B6A3D" w:rsidRPr="004B6A3D" w:rsidRDefault="004B6A3D" w:rsidP="004B6A3D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данных происходит обновление табеля</w:t>
      </w:r>
      <w:r w:rsidRPr="004B6A3D">
        <w:rPr>
          <w:rFonts w:ascii="Times New Roman" w:hAnsi="Times New Roman" w:cs="Times New Roman"/>
          <w:sz w:val="28"/>
          <w:szCs w:val="28"/>
        </w:rPr>
        <w:t>.</w:t>
      </w:r>
    </w:p>
    <w:p w:rsidR="004B6A3D" w:rsidRPr="004B6A3D" w:rsidRDefault="004B6A3D" w:rsidP="004B6A3D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Табель </w:t>
      </w:r>
      <w:r w:rsidR="00EB4148">
        <w:rPr>
          <w:rFonts w:ascii="Times New Roman" w:hAnsi="Times New Roman" w:cs="Times New Roman"/>
          <w:sz w:val="28"/>
          <w:szCs w:val="28"/>
        </w:rPr>
        <w:t>закрыт,</w:t>
      </w:r>
      <w:r>
        <w:rPr>
          <w:rFonts w:ascii="Times New Roman" w:hAnsi="Times New Roman" w:cs="Times New Roman"/>
          <w:sz w:val="28"/>
          <w:szCs w:val="28"/>
        </w:rPr>
        <w:t xml:space="preserve"> т.е. запрещена дальнейшая запись в табель</w:t>
      </w:r>
      <w:r w:rsidRPr="004B6A3D">
        <w:rPr>
          <w:rFonts w:ascii="Times New Roman" w:hAnsi="Times New Roman" w:cs="Times New Roman"/>
          <w:sz w:val="28"/>
          <w:szCs w:val="28"/>
        </w:rPr>
        <w:t>.</w:t>
      </w:r>
    </w:p>
    <w:p w:rsidR="004B6A3D" w:rsidRPr="004B6A3D" w:rsidRDefault="004B6A3D" w:rsidP="004B6A3D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4B6A3D">
        <w:rPr>
          <w:rFonts w:ascii="Times New Roman" w:hAnsi="Times New Roman" w:cs="Times New Roman"/>
          <w:sz w:val="28"/>
          <w:szCs w:val="28"/>
        </w:rPr>
        <w:t>Диаграмма состояний объекта «</w:t>
      </w:r>
      <w:r>
        <w:rPr>
          <w:rFonts w:ascii="Times New Roman" w:hAnsi="Times New Roman" w:cs="Times New Roman"/>
          <w:sz w:val="28"/>
          <w:szCs w:val="28"/>
        </w:rPr>
        <w:t>Табель</w:t>
      </w:r>
      <w:r w:rsidRPr="004B6A3D">
        <w:rPr>
          <w:rFonts w:ascii="Times New Roman" w:hAnsi="Times New Roman" w:cs="Times New Roman"/>
          <w:sz w:val="28"/>
          <w:szCs w:val="28"/>
        </w:rPr>
        <w:t>» представлена на рисунке 3.</w:t>
      </w:r>
    </w:p>
    <w:p w:rsidR="00493C4C" w:rsidRPr="00493C4C" w:rsidRDefault="00493C4C" w:rsidP="004A2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3C4C" w:rsidRPr="00493C4C" w:rsidRDefault="004439F6" w:rsidP="004A2E3E">
      <w:pPr>
        <w:jc w:val="center"/>
        <w:rPr>
          <w:rFonts w:ascii="Times New Roman" w:hAnsi="Times New Roman" w:cs="Times New Roman"/>
          <w:sz w:val="32"/>
          <w:szCs w:val="32"/>
        </w:rPr>
      </w:pPr>
      <w:r>
        <w:object w:dxaOrig="4305" w:dyaOrig="12420">
          <v:shape id="_x0000_i1027" type="#_x0000_t75" style="width:215.45pt;height:621.15pt" o:ole="">
            <v:imagedata r:id="rId12" o:title=""/>
          </v:shape>
          <o:OLEObject Type="Embed" ProgID="Visio.Drawing.15" ShapeID="_x0000_i1027" DrawAspect="Content" ObjectID="_1570600599" r:id="rId13"/>
        </w:object>
      </w:r>
    </w:p>
    <w:p w:rsidR="00EB4148" w:rsidRPr="00EB4148" w:rsidRDefault="00EB4148" w:rsidP="00EB4148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Диаграмма состояний табеля</w:t>
      </w:r>
    </w:p>
    <w:p w:rsidR="00EB4148" w:rsidRPr="00EB4148" w:rsidRDefault="00EB4148" w:rsidP="00EB41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148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:rsidR="00EB4148" w:rsidRPr="00EB4148" w:rsidRDefault="00EB4148" w:rsidP="00EB414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4148">
        <w:rPr>
          <w:rFonts w:ascii="Times New Roman" w:hAnsi="Times New Roman" w:cs="Times New Roman"/>
          <w:sz w:val="28"/>
          <w:szCs w:val="28"/>
        </w:rPr>
        <w:t xml:space="preserve">Диаграмма классов демонстрирует классы системы, их атрибуты, методы и взаимосвязи между ними. </w:t>
      </w:r>
    </w:p>
    <w:p w:rsidR="00EB4148" w:rsidRDefault="00EB4148" w:rsidP="00EB414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EB4148">
        <w:rPr>
          <w:rFonts w:ascii="Times New Roman" w:hAnsi="Times New Roman" w:cs="Times New Roman"/>
          <w:sz w:val="28"/>
          <w:szCs w:val="28"/>
        </w:rPr>
        <w:t>Выделенные сущности:</w:t>
      </w:r>
    </w:p>
    <w:p w:rsidR="00EB4148" w:rsidRPr="00EB4148" w:rsidRDefault="00EB4148" w:rsidP="00EB414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EB4148" w:rsidRDefault="00EB4148" w:rsidP="00EB414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r>
        <w:rPr>
          <w:rFonts w:ascii="Times New Roman" w:hAnsi="Times New Roman" w:cs="Times New Roman"/>
          <w:sz w:val="28"/>
          <w:szCs w:val="28"/>
          <w:lang w:val="en-US"/>
        </w:rPr>
        <w:t>Co-worker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F05BA3" w:rsidRDefault="00EB4148" w:rsidP="00EB4148">
      <w:pPr>
        <w:pStyle w:val="aa"/>
        <w:ind w:left="708"/>
        <w:rPr>
          <w:rFonts w:ascii="Times New Roman" w:hAnsi="Times New Roman" w:cs="Times New Roman"/>
          <w:sz w:val="28"/>
        </w:rPr>
      </w:pPr>
      <w:r w:rsidRPr="00F05BA3">
        <w:rPr>
          <w:rFonts w:ascii="Times New Roman" w:hAnsi="Times New Roman" w:cs="Times New Roman"/>
          <w:sz w:val="28"/>
        </w:rPr>
        <w:t>- Идентификатор (</w:t>
      </w:r>
      <w:proofErr w:type="spellStart"/>
      <w:r w:rsidRPr="00F05BA3">
        <w:rPr>
          <w:rFonts w:ascii="Times New Roman" w:hAnsi="Times New Roman" w:cs="Times New Roman"/>
          <w:sz w:val="28"/>
          <w:lang w:val="en-US"/>
        </w:rPr>
        <w:t>id_worker</w:t>
      </w:r>
      <w:proofErr w:type="spellEnd"/>
      <w:r w:rsidRPr="00F05BA3">
        <w:rPr>
          <w:rFonts w:ascii="Times New Roman" w:hAnsi="Times New Roman" w:cs="Times New Roman"/>
          <w:sz w:val="28"/>
        </w:rPr>
        <w:t>)</w:t>
      </w:r>
    </w:p>
    <w:p w:rsidR="00EB4148" w:rsidRPr="00F05BA3" w:rsidRDefault="00EB4148" w:rsidP="00EB4148">
      <w:pPr>
        <w:pStyle w:val="aa"/>
        <w:ind w:left="708"/>
        <w:rPr>
          <w:rFonts w:ascii="Times New Roman" w:hAnsi="Times New Roman" w:cs="Times New Roman"/>
          <w:sz w:val="28"/>
        </w:rPr>
      </w:pPr>
      <w:r w:rsidRPr="00F05BA3">
        <w:rPr>
          <w:rFonts w:ascii="Times New Roman" w:hAnsi="Times New Roman" w:cs="Times New Roman"/>
          <w:sz w:val="28"/>
        </w:rPr>
        <w:t>- Логин (</w:t>
      </w:r>
      <w:r w:rsidRPr="00F05BA3">
        <w:rPr>
          <w:rFonts w:ascii="Times New Roman" w:hAnsi="Times New Roman" w:cs="Times New Roman"/>
          <w:sz w:val="28"/>
          <w:lang w:val="en-US"/>
        </w:rPr>
        <w:t>login</w:t>
      </w:r>
      <w:r w:rsidRPr="00F05BA3">
        <w:rPr>
          <w:rFonts w:ascii="Times New Roman" w:hAnsi="Times New Roman" w:cs="Times New Roman"/>
          <w:sz w:val="28"/>
        </w:rPr>
        <w:t>)</w:t>
      </w:r>
    </w:p>
    <w:p w:rsidR="00EB4148" w:rsidRPr="00F05BA3" w:rsidRDefault="00EB4148" w:rsidP="00EB4148">
      <w:pPr>
        <w:pStyle w:val="aa"/>
        <w:ind w:left="708"/>
        <w:rPr>
          <w:rFonts w:ascii="Times New Roman" w:hAnsi="Times New Roman" w:cs="Times New Roman"/>
          <w:sz w:val="28"/>
        </w:rPr>
      </w:pPr>
      <w:r w:rsidRPr="00F05BA3">
        <w:rPr>
          <w:rFonts w:ascii="Times New Roman" w:hAnsi="Times New Roman" w:cs="Times New Roman"/>
          <w:sz w:val="28"/>
        </w:rPr>
        <w:t>- Пароль (</w:t>
      </w:r>
      <w:r w:rsidRPr="00F05BA3">
        <w:rPr>
          <w:rFonts w:ascii="Times New Roman" w:hAnsi="Times New Roman" w:cs="Times New Roman"/>
          <w:sz w:val="28"/>
          <w:lang w:val="en-US"/>
        </w:rPr>
        <w:t>password</w:t>
      </w:r>
      <w:r w:rsidRPr="00F05BA3">
        <w:rPr>
          <w:rFonts w:ascii="Times New Roman" w:hAnsi="Times New Roman" w:cs="Times New Roman"/>
          <w:sz w:val="28"/>
        </w:rPr>
        <w:t>)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4148" w:rsidRPr="00F05BA3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Вход в систему (</w:t>
      </w:r>
      <w:proofErr w:type="spellStart"/>
      <w:r>
        <w:rPr>
          <w:rFonts w:ascii="Times New Roman" w:hAnsi="Times New Roman" w:cs="Times New Roman"/>
          <w:sz w:val="28"/>
          <w:szCs w:val="28"/>
        </w:rPr>
        <w:t>log_in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F957CF">
        <w:rPr>
          <w:rFonts w:ascii="Times New Roman" w:hAnsi="Times New Roman" w:cs="Times New Roman"/>
          <w:sz w:val="28"/>
          <w:szCs w:val="28"/>
        </w:rPr>
        <w:t>+</w:t>
      </w:r>
      <w:r w:rsidRPr="00F957CF"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log_out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4148" w:rsidRDefault="00EB4148" w:rsidP="00EB414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1053D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434C94" w:rsidRPr="00434C94">
        <w:rPr>
          <w:rFonts w:ascii="Times New Roman" w:hAnsi="Times New Roman" w:cs="Times New Roman"/>
          <w:sz w:val="28"/>
          <w:szCs w:val="28"/>
        </w:rPr>
        <w:t>(</w:t>
      </w:r>
      <w:r w:rsidR="00434C94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="00434C94" w:rsidRPr="00434C94">
        <w:rPr>
          <w:rFonts w:ascii="Times New Roman" w:hAnsi="Times New Roman" w:cs="Times New Roman"/>
          <w:sz w:val="28"/>
          <w:szCs w:val="28"/>
        </w:rPr>
        <w:t>)</w:t>
      </w:r>
      <w:r w:rsidRPr="00E1053D">
        <w:rPr>
          <w:rFonts w:ascii="Times New Roman" w:hAnsi="Times New Roman" w:cs="Times New Roman"/>
          <w:sz w:val="28"/>
          <w:szCs w:val="28"/>
        </w:rPr>
        <w:t>(наследуется от «Сотрудник»)</w:t>
      </w:r>
    </w:p>
    <w:p w:rsidR="00EB4148" w:rsidRPr="00E1053D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4148" w:rsidRPr="00E1053D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E1053D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E10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E10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10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сотруднике</w:t>
      </w:r>
      <w:r w:rsidRPr="00E1053D">
        <w:rPr>
          <w:rFonts w:ascii="Times New Roman" w:hAnsi="Times New Roman" w:cs="Times New Roman"/>
          <w:sz w:val="28"/>
          <w:szCs w:val="28"/>
        </w:rPr>
        <w:t xml:space="preserve"> (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053D">
        <w:rPr>
          <w:rFonts w:ascii="Times New Roman" w:hAnsi="Times New Roman" w:cs="Times New Roman"/>
          <w:sz w:val="28"/>
          <w:szCs w:val="28"/>
        </w:rPr>
        <w:t>_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E1053D">
        <w:rPr>
          <w:rFonts w:ascii="Times New Roman" w:hAnsi="Times New Roman" w:cs="Times New Roman"/>
          <w:sz w:val="28"/>
          <w:szCs w:val="28"/>
        </w:rPr>
        <w:t>-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E1053D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F957CF">
        <w:rPr>
          <w:rFonts w:ascii="Times New Roman" w:hAnsi="Times New Roman" w:cs="Times New Roman"/>
          <w:sz w:val="28"/>
          <w:szCs w:val="28"/>
        </w:rPr>
        <w:t>+</w:t>
      </w:r>
      <w:r w:rsidRPr="00F957CF"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Изменить данные о сотруднике</w:t>
      </w:r>
      <w:r w:rsidRPr="00E1053D">
        <w:rPr>
          <w:rFonts w:ascii="Times New Roman" w:hAnsi="Times New Roman" w:cs="Times New Roman"/>
          <w:sz w:val="28"/>
          <w:szCs w:val="28"/>
        </w:rPr>
        <w:t xml:space="preserve"> (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1053D">
        <w:rPr>
          <w:rFonts w:ascii="Times New Roman" w:hAnsi="Times New Roman" w:cs="Times New Roman"/>
          <w:sz w:val="28"/>
          <w:szCs w:val="28"/>
        </w:rPr>
        <w:t>_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E1053D">
        <w:rPr>
          <w:rFonts w:ascii="Times New Roman" w:hAnsi="Times New Roman" w:cs="Times New Roman"/>
          <w:sz w:val="28"/>
          <w:szCs w:val="28"/>
        </w:rPr>
        <w:t>-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E1053D">
        <w:rPr>
          <w:rFonts w:ascii="Times New Roman" w:hAnsi="Times New Roman" w:cs="Times New Roman"/>
          <w:sz w:val="28"/>
          <w:szCs w:val="28"/>
        </w:rPr>
        <w:t>)</w:t>
      </w:r>
    </w:p>
    <w:p w:rsidR="00EB4148" w:rsidRPr="00E1053D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E1053D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Уволить сотрудника (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dismiss</w:t>
      </w:r>
      <w:r w:rsidRPr="00E1053D">
        <w:rPr>
          <w:rFonts w:ascii="Times New Roman" w:hAnsi="Times New Roman" w:cs="Times New Roman"/>
          <w:sz w:val="28"/>
          <w:szCs w:val="28"/>
        </w:rPr>
        <w:t>_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E1053D">
        <w:rPr>
          <w:rFonts w:ascii="Times New Roman" w:hAnsi="Times New Roman" w:cs="Times New Roman"/>
          <w:sz w:val="28"/>
          <w:szCs w:val="28"/>
        </w:rPr>
        <w:t>-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4148" w:rsidRDefault="00EB4148" w:rsidP="00EB414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складом </w:t>
      </w:r>
      <w:r w:rsidR="00434C94" w:rsidRPr="00434C94">
        <w:rPr>
          <w:rFonts w:ascii="Times New Roman" w:hAnsi="Times New Roman" w:cs="Times New Roman"/>
          <w:sz w:val="28"/>
          <w:szCs w:val="28"/>
        </w:rPr>
        <w:t>(</w:t>
      </w:r>
      <w:r w:rsidR="00434C94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434C94" w:rsidRPr="00434C9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(наследуется от «</w:t>
      </w:r>
      <w:r w:rsidRPr="00E1053D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»)</w:t>
      </w:r>
    </w:p>
    <w:p w:rsidR="00EB4148" w:rsidRPr="00140BA9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4148" w:rsidRPr="00140BA9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BA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Создать табель (</w:t>
      </w:r>
      <w:r w:rsidRPr="00140BA9">
        <w:rPr>
          <w:rFonts w:ascii="Times New Roman" w:hAnsi="Times New Roman" w:cs="Times New Roman"/>
          <w:sz w:val="28"/>
          <w:szCs w:val="28"/>
          <w:lang w:val="en-US"/>
        </w:rPr>
        <w:t>crea</w:t>
      </w:r>
      <w:r>
        <w:rPr>
          <w:rFonts w:ascii="Times New Roman" w:hAnsi="Times New Roman" w:cs="Times New Roman"/>
          <w:sz w:val="28"/>
          <w:szCs w:val="28"/>
          <w:lang w:val="en-US"/>
        </w:rPr>
        <w:t>te</w:t>
      </w:r>
      <w:r w:rsidRPr="00140B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140BA9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BA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Открыть табель (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40BA9">
        <w:rPr>
          <w:rFonts w:ascii="Times New Roman" w:hAnsi="Times New Roman" w:cs="Times New Roman"/>
          <w:sz w:val="28"/>
          <w:szCs w:val="28"/>
        </w:rPr>
        <w:t>_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140BA9">
        <w:rPr>
          <w:rFonts w:ascii="Times New Roman" w:hAnsi="Times New Roman" w:cs="Times New Roman"/>
          <w:sz w:val="28"/>
          <w:szCs w:val="28"/>
        </w:rPr>
        <w:t>-</w:t>
      </w:r>
      <w:r w:rsidRPr="00E1053D"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140BA9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BA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Закрыть табель (</w:t>
      </w:r>
      <w:r w:rsidRPr="00140BA9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140B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140BA9">
        <w:rPr>
          <w:rFonts w:ascii="Times New Roman" w:hAnsi="Times New Roman" w:cs="Times New Roman"/>
          <w:sz w:val="28"/>
          <w:szCs w:val="28"/>
          <w:lang w:val="en-US"/>
        </w:rPr>
        <w:t>le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140BA9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BA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Просмотреть табель (</w:t>
      </w:r>
      <w:proofErr w:type="spellStart"/>
      <w:r w:rsidRPr="00140BA9">
        <w:rPr>
          <w:rFonts w:ascii="Times New Roman" w:hAnsi="Times New Roman" w:cs="Times New Roman"/>
          <w:sz w:val="28"/>
          <w:szCs w:val="28"/>
          <w:lang w:val="en-US"/>
        </w:rPr>
        <w:t>viev</w:t>
      </w:r>
      <w:proofErr w:type="spellEnd"/>
      <w:r w:rsidRPr="00140BA9">
        <w:rPr>
          <w:rFonts w:ascii="Times New Roman" w:hAnsi="Times New Roman" w:cs="Times New Roman"/>
          <w:sz w:val="28"/>
          <w:szCs w:val="28"/>
        </w:rPr>
        <w:t>_</w:t>
      </w:r>
      <w:r w:rsidRPr="00140BA9"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140BA9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4148" w:rsidRPr="005C79F8" w:rsidRDefault="00EB4148" w:rsidP="00EB414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Табель</w:t>
      </w:r>
      <w:r w:rsidR="00434C94">
        <w:rPr>
          <w:rFonts w:ascii="Times New Roman" w:hAnsi="Times New Roman" w:cs="Times New Roman"/>
          <w:sz w:val="28"/>
          <w:szCs w:val="28"/>
          <w:lang w:val="en-US"/>
        </w:rPr>
        <w:t>(Table)</w:t>
      </w:r>
    </w:p>
    <w:p w:rsidR="00EB4148" w:rsidRPr="00E675E9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E675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 w:rsidRPr="00E67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табеля</w:t>
      </w:r>
      <w:r w:rsidRPr="00E675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675E9">
        <w:rPr>
          <w:rFonts w:ascii="Times New Roman" w:hAnsi="Times New Roman" w:cs="Times New Roman"/>
          <w:sz w:val="28"/>
          <w:szCs w:val="28"/>
        </w:rPr>
        <w:t>id_table</w:t>
      </w:r>
      <w:proofErr w:type="spellEnd"/>
      <w:r w:rsidRPr="00E675E9">
        <w:rPr>
          <w:rFonts w:ascii="Times New Roman" w:hAnsi="Times New Roman" w:cs="Times New Roman"/>
          <w:sz w:val="28"/>
          <w:szCs w:val="28"/>
        </w:rPr>
        <w:t>)</w:t>
      </w:r>
    </w:p>
    <w:p w:rsidR="00EB4148" w:rsidRPr="00E675E9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E675E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E67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 (</w:t>
      </w:r>
      <w:proofErr w:type="spellStart"/>
      <w:r w:rsidRPr="00E675E9">
        <w:rPr>
          <w:rFonts w:ascii="Times New Roman" w:hAnsi="Times New Roman" w:cs="Times New Roman"/>
          <w:sz w:val="28"/>
          <w:szCs w:val="28"/>
        </w:rPr>
        <w:t>id_material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B414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EB4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поставки</w:t>
      </w:r>
      <w:r w:rsidRPr="00EB41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4148">
        <w:rPr>
          <w:rFonts w:ascii="Times New Roman" w:hAnsi="Times New Roman" w:cs="Times New Roman"/>
          <w:sz w:val="28"/>
          <w:szCs w:val="28"/>
          <w:lang w:val="en-US"/>
        </w:rPr>
        <w:t>date_of_delivery</w:t>
      </w:r>
      <w:proofErr w:type="spellEnd"/>
      <w:r w:rsidRPr="00EB41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B4148" w:rsidRPr="00140BA9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B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Количество материала в поставки (</w:t>
      </w:r>
      <w:proofErr w:type="spellStart"/>
      <w:r w:rsidRPr="00E675E9">
        <w:rPr>
          <w:rFonts w:ascii="Times New Roman" w:hAnsi="Times New Roman" w:cs="Times New Roman"/>
          <w:sz w:val="28"/>
          <w:szCs w:val="28"/>
        </w:rPr>
        <w:t>changes</w:t>
      </w:r>
      <w:r w:rsidRPr="00140BA9">
        <w:rPr>
          <w:rFonts w:ascii="Times New Roman" w:hAnsi="Times New Roman" w:cs="Times New Roman"/>
          <w:sz w:val="28"/>
          <w:szCs w:val="28"/>
        </w:rPr>
        <w:t>_</w:t>
      </w:r>
      <w:r w:rsidRPr="00E675E9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E675E9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E675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Поставщик (</w:t>
      </w:r>
      <w:proofErr w:type="spellStart"/>
      <w:r w:rsidRPr="00E675E9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67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148" w:rsidRPr="00E675E9" w:rsidRDefault="00EB4148" w:rsidP="00EB41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4148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Добавить поставку</w:t>
      </w:r>
      <w:r w:rsidRPr="00EB4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B41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5C79F8" w:rsidRDefault="00EB4148" w:rsidP="00EB414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</w:t>
      </w:r>
      <w:r w:rsidR="00434C94">
        <w:rPr>
          <w:rFonts w:ascii="Times New Roman" w:hAnsi="Times New Roman" w:cs="Times New Roman"/>
          <w:sz w:val="28"/>
          <w:szCs w:val="28"/>
          <w:lang w:val="en-US"/>
        </w:rPr>
        <w:t xml:space="preserve"> (Material)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Идентификатор материала (</w:t>
      </w:r>
      <w:proofErr w:type="spellStart"/>
      <w:r w:rsidRPr="00E675E9">
        <w:rPr>
          <w:rFonts w:ascii="Times New Roman" w:hAnsi="Times New Roman" w:cs="Times New Roman"/>
          <w:sz w:val="28"/>
          <w:szCs w:val="28"/>
        </w:rPr>
        <w:t>id_material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E675E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Имя (</w:t>
      </w:r>
      <w:proofErr w:type="spellStart"/>
      <w:r w:rsidRPr="00E675E9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4148" w:rsidRDefault="00EB4148" w:rsidP="00EB414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Учетчик </w:t>
      </w:r>
      <w:r w:rsidR="00434C94" w:rsidRPr="00434C94">
        <w:rPr>
          <w:rFonts w:ascii="Times New Roman" w:hAnsi="Times New Roman" w:cs="Times New Roman"/>
          <w:sz w:val="28"/>
          <w:szCs w:val="28"/>
        </w:rPr>
        <w:t>(</w:t>
      </w:r>
      <w:r w:rsidR="00434C94">
        <w:rPr>
          <w:rFonts w:ascii="Times New Roman" w:hAnsi="Times New Roman" w:cs="Times New Roman"/>
          <w:sz w:val="28"/>
          <w:szCs w:val="28"/>
          <w:lang w:val="en-US"/>
        </w:rPr>
        <w:t>Accountant</w:t>
      </w:r>
      <w:r w:rsidR="00434C94" w:rsidRPr="00434C9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(наследуется от «</w:t>
      </w:r>
      <w:r w:rsidRPr="00E1053D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»)</w:t>
      </w:r>
    </w:p>
    <w:p w:rsidR="00EB4148" w:rsidRPr="00C3428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C34288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Pr="00C34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табеля</w:t>
      </w:r>
      <w:r w:rsidRPr="00C34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viev_table</w:t>
      </w:r>
      <w:proofErr w:type="spellEnd"/>
      <w:r w:rsidRPr="00C34288">
        <w:rPr>
          <w:rFonts w:ascii="Times New Roman" w:hAnsi="Times New Roman" w:cs="Times New Roman"/>
          <w:sz w:val="28"/>
          <w:szCs w:val="28"/>
        </w:rPr>
        <w:t>)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C3428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Добавить запись (</w:t>
      </w:r>
      <w:proofErr w:type="spellStart"/>
      <w:r>
        <w:rPr>
          <w:rFonts w:ascii="Times New Roman" w:hAnsi="Times New Roman" w:cs="Times New Roman"/>
          <w:sz w:val="28"/>
          <w:szCs w:val="28"/>
        </w:rPr>
        <w:t>add_entry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C3428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4148" w:rsidRP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EB414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EB4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EB4148">
        <w:rPr>
          <w:rFonts w:ascii="Times New Roman" w:hAnsi="Times New Roman" w:cs="Times New Roman"/>
          <w:sz w:val="28"/>
          <w:szCs w:val="28"/>
        </w:rPr>
        <w:t xml:space="preserve"> (</w:t>
      </w:r>
      <w:r w:rsidRPr="00E675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B4148">
        <w:rPr>
          <w:rFonts w:ascii="Times New Roman" w:hAnsi="Times New Roman" w:cs="Times New Roman"/>
          <w:sz w:val="28"/>
          <w:szCs w:val="28"/>
        </w:rPr>
        <w:t>_</w:t>
      </w:r>
      <w:r w:rsidRPr="00E675E9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EB4148">
        <w:rPr>
          <w:rFonts w:ascii="Times New Roman" w:hAnsi="Times New Roman" w:cs="Times New Roman"/>
          <w:sz w:val="28"/>
          <w:szCs w:val="28"/>
        </w:rPr>
        <w:t>)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E675E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Имя (</w:t>
      </w:r>
      <w:proofErr w:type="spellStart"/>
      <w:r w:rsidRPr="00E675E9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E675E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Габариты (</w:t>
      </w:r>
      <w:proofErr w:type="spellStart"/>
      <w:r w:rsidRPr="00E675E9">
        <w:rPr>
          <w:rFonts w:ascii="Times New Roman" w:hAnsi="Times New Roman" w:cs="Times New Roman"/>
          <w:sz w:val="28"/>
          <w:szCs w:val="28"/>
        </w:rPr>
        <w:t>dimensions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394F2B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4148" w:rsidRDefault="00EB4148" w:rsidP="00EB414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</w:t>
      </w:r>
      <w:r w:rsidR="00434C94" w:rsidRPr="00434C94">
        <w:rPr>
          <w:rFonts w:ascii="Times New Roman" w:hAnsi="Times New Roman" w:cs="Times New Roman"/>
          <w:sz w:val="28"/>
          <w:szCs w:val="28"/>
        </w:rPr>
        <w:t xml:space="preserve"> (</w:t>
      </w:r>
      <w:r w:rsidR="00434C94">
        <w:rPr>
          <w:rFonts w:ascii="Times New Roman" w:hAnsi="Times New Roman" w:cs="Times New Roman"/>
          <w:sz w:val="28"/>
          <w:szCs w:val="28"/>
          <w:lang w:val="en-US"/>
        </w:rPr>
        <w:t>Technologist</w:t>
      </w:r>
      <w:r w:rsidR="00434C94" w:rsidRPr="00434C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(наследуется от «</w:t>
      </w:r>
      <w:r w:rsidRPr="00E1053D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»)</w:t>
      </w:r>
    </w:p>
    <w:p w:rsidR="00EB4148" w:rsidRPr="00C3428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C3428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Просмотр возможности создания продуктов (</w:t>
      </w:r>
      <w:proofErr w:type="spellStart"/>
      <w:r w:rsidRPr="00C34288">
        <w:rPr>
          <w:rFonts w:ascii="Times New Roman" w:hAnsi="Times New Roman" w:cs="Times New Roman"/>
          <w:sz w:val="28"/>
          <w:szCs w:val="28"/>
        </w:rPr>
        <w:t>accaunt_puroduct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C3428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Изменение материалов продукта в справочнике (</w:t>
      </w:r>
      <w:proofErr w:type="spellStart"/>
      <w:r>
        <w:rPr>
          <w:rFonts w:ascii="Times New Roman" w:hAnsi="Times New Roman" w:cs="Times New Roman"/>
          <w:sz w:val="28"/>
          <w:szCs w:val="28"/>
        </w:rPr>
        <w:t>edit_directory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4148" w:rsidRDefault="00EB4148" w:rsidP="00EB414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</w:t>
      </w:r>
      <w:r w:rsidR="00434C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34C94">
        <w:rPr>
          <w:rFonts w:ascii="Times New Roman" w:hAnsi="Times New Roman" w:cs="Times New Roman"/>
          <w:sz w:val="28"/>
          <w:szCs w:val="28"/>
          <w:lang w:val="en-US"/>
        </w:rPr>
        <w:t>Product_directory</w:t>
      </w:r>
      <w:proofErr w:type="spellEnd"/>
      <w:r w:rsidR="00434C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B4148" w:rsidRPr="00C3428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C342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 w:rsidRPr="00C34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продукта (</w:t>
      </w:r>
      <w:proofErr w:type="spellStart"/>
      <w:r w:rsidRPr="00C34288">
        <w:rPr>
          <w:rFonts w:ascii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4148" w:rsidRPr="00C34288" w:rsidRDefault="00EB4148" w:rsidP="00EB41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428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C34288">
        <w:rPr>
          <w:rFonts w:ascii="Times New Roman" w:hAnsi="Times New Roman" w:cs="Times New Roman"/>
          <w:sz w:val="28"/>
          <w:szCs w:val="28"/>
          <w:lang w:val="en-US"/>
        </w:rPr>
        <w:t xml:space="preserve"> (name)</w:t>
      </w:r>
    </w:p>
    <w:p w:rsidR="00EB4148" w:rsidRPr="00C34288" w:rsidRDefault="00EB4148" w:rsidP="00EB4148">
      <w:pPr>
        <w:pStyle w:val="a3"/>
        <w:rPr>
          <w:rFonts w:ascii="Times New Roman" w:hAnsi="Times New Roman" w:cs="Times New Roman"/>
          <w:sz w:val="28"/>
          <w:szCs w:val="28"/>
        </w:rPr>
      </w:pPr>
      <w:r w:rsidRPr="007570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Материал (</w:t>
      </w:r>
      <w:proofErr w:type="spellStart"/>
      <w:r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75708F">
        <w:rPr>
          <w:rFonts w:ascii="Times New Roman" w:hAnsi="Times New Roman" w:cs="Times New Roman"/>
          <w:sz w:val="28"/>
          <w:szCs w:val="28"/>
        </w:rPr>
        <w:t xml:space="preserve"> [0..*]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EB4148" w:rsidRDefault="00EB4148" w:rsidP="00EB4148">
      <w:pPr>
        <w:spacing w:after="0"/>
        <w:ind w:firstLine="851"/>
        <w:rPr>
          <w:sz w:val="28"/>
          <w:szCs w:val="28"/>
        </w:rPr>
      </w:pPr>
    </w:p>
    <w:p w:rsidR="00EB4148" w:rsidRPr="00EB4148" w:rsidRDefault="00EB4148" w:rsidP="00EB414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EB4148" w:rsidRDefault="00EB4148" w:rsidP="00EB414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EB4148"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4.</w:t>
      </w:r>
    </w:p>
    <w:p w:rsidR="00EB4148" w:rsidRPr="00EB4148" w:rsidRDefault="00EB4148" w:rsidP="00EB414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EB4148" w:rsidRDefault="00434C94" w:rsidP="00EB4148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23528" wp14:editId="1C9F55B5">
            <wp:extent cx="5940425" cy="361244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48" w:rsidRPr="00EB4148" w:rsidRDefault="00EB4148" w:rsidP="00EB41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4148">
        <w:rPr>
          <w:rFonts w:ascii="Times New Roman" w:hAnsi="Times New Roman" w:cs="Times New Roman"/>
          <w:sz w:val="28"/>
          <w:szCs w:val="28"/>
        </w:rPr>
        <w:t>Рисунок 4. Диаграмма классов</w:t>
      </w:r>
    </w:p>
    <w:p w:rsidR="00493C4C" w:rsidRPr="00493C4C" w:rsidRDefault="00493C4C" w:rsidP="004A2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3C4C" w:rsidRPr="00493C4C" w:rsidRDefault="00493C4C" w:rsidP="004A2E3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493C4C" w:rsidRPr="00493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C4C" w:rsidRDefault="00493C4C" w:rsidP="00493C4C">
      <w:pPr>
        <w:spacing w:after="0" w:line="240" w:lineRule="auto"/>
      </w:pPr>
      <w:r>
        <w:separator/>
      </w:r>
    </w:p>
  </w:endnote>
  <w:endnote w:type="continuationSeparator" w:id="0">
    <w:p w:rsidR="00493C4C" w:rsidRDefault="00493C4C" w:rsidP="0049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C4C" w:rsidRDefault="00493C4C" w:rsidP="00493C4C">
      <w:pPr>
        <w:spacing w:after="0" w:line="240" w:lineRule="auto"/>
      </w:pPr>
      <w:r>
        <w:separator/>
      </w:r>
    </w:p>
  </w:footnote>
  <w:footnote w:type="continuationSeparator" w:id="0">
    <w:p w:rsidR="00493C4C" w:rsidRDefault="00493C4C" w:rsidP="00493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51F"/>
    <w:multiLevelType w:val="hybridMultilevel"/>
    <w:tmpl w:val="10EEE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23CC8"/>
    <w:multiLevelType w:val="hybridMultilevel"/>
    <w:tmpl w:val="B57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C2FFF"/>
    <w:multiLevelType w:val="hybridMultilevel"/>
    <w:tmpl w:val="20826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B3709"/>
    <w:multiLevelType w:val="hybridMultilevel"/>
    <w:tmpl w:val="4122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233E2"/>
    <w:multiLevelType w:val="hybridMultilevel"/>
    <w:tmpl w:val="91C47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86C47"/>
    <w:multiLevelType w:val="hybridMultilevel"/>
    <w:tmpl w:val="A352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32111"/>
    <w:multiLevelType w:val="hybridMultilevel"/>
    <w:tmpl w:val="C5D0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F77D5"/>
    <w:multiLevelType w:val="hybridMultilevel"/>
    <w:tmpl w:val="DB1AF9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07D4BE2"/>
    <w:multiLevelType w:val="hybridMultilevel"/>
    <w:tmpl w:val="A308E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E35D7"/>
    <w:multiLevelType w:val="hybridMultilevel"/>
    <w:tmpl w:val="13F4F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3D0F"/>
    <w:multiLevelType w:val="hybridMultilevel"/>
    <w:tmpl w:val="046CE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87452"/>
    <w:multiLevelType w:val="hybridMultilevel"/>
    <w:tmpl w:val="B240B6E6"/>
    <w:lvl w:ilvl="0" w:tplc="C16A71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93537DA"/>
    <w:multiLevelType w:val="hybridMultilevel"/>
    <w:tmpl w:val="E1D8B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85D92"/>
    <w:multiLevelType w:val="hybridMultilevel"/>
    <w:tmpl w:val="CF5A4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94268"/>
    <w:multiLevelType w:val="hybridMultilevel"/>
    <w:tmpl w:val="9B963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131637"/>
    <w:multiLevelType w:val="hybridMultilevel"/>
    <w:tmpl w:val="610CA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2"/>
  </w:num>
  <w:num w:numId="5">
    <w:abstractNumId w:val="14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  <w:num w:numId="12">
    <w:abstractNumId w:val="13"/>
  </w:num>
  <w:num w:numId="13">
    <w:abstractNumId w:val="3"/>
  </w:num>
  <w:num w:numId="14">
    <w:abstractNumId w:val="11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3E"/>
    <w:rsid w:val="000F7EC6"/>
    <w:rsid w:val="001C05F8"/>
    <w:rsid w:val="00334031"/>
    <w:rsid w:val="00434C94"/>
    <w:rsid w:val="004439F6"/>
    <w:rsid w:val="00463E77"/>
    <w:rsid w:val="004779DD"/>
    <w:rsid w:val="00493C4C"/>
    <w:rsid w:val="0049587E"/>
    <w:rsid w:val="004A2E3E"/>
    <w:rsid w:val="004B32C7"/>
    <w:rsid w:val="004B6A3D"/>
    <w:rsid w:val="004E5C53"/>
    <w:rsid w:val="006D12C3"/>
    <w:rsid w:val="00721D04"/>
    <w:rsid w:val="00787C8C"/>
    <w:rsid w:val="00991AE6"/>
    <w:rsid w:val="00BC4E35"/>
    <w:rsid w:val="00CB39A8"/>
    <w:rsid w:val="00D2345D"/>
    <w:rsid w:val="00D74049"/>
    <w:rsid w:val="00E414F0"/>
    <w:rsid w:val="00EB4148"/>
    <w:rsid w:val="00F044B3"/>
    <w:rsid w:val="00F36FE9"/>
    <w:rsid w:val="00F5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2C7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2C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93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3C4C"/>
  </w:style>
  <w:style w:type="paragraph" w:styleId="a8">
    <w:name w:val="footer"/>
    <w:basedOn w:val="a"/>
    <w:link w:val="a9"/>
    <w:uiPriority w:val="99"/>
    <w:unhideWhenUsed/>
    <w:rsid w:val="00493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3C4C"/>
  </w:style>
  <w:style w:type="paragraph" w:styleId="aa">
    <w:name w:val="No Spacing"/>
    <w:uiPriority w:val="1"/>
    <w:qFormat/>
    <w:rsid w:val="00EB41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2C7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2C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93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3C4C"/>
  </w:style>
  <w:style w:type="paragraph" w:styleId="a8">
    <w:name w:val="footer"/>
    <w:basedOn w:val="a"/>
    <w:link w:val="a9"/>
    <w:uiPriority w:val="99"/>
    <w:unhideWhenUsed/>
    <w:rsid w:val="00493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3C4C"/>
  </w:style>
  <w:style w:type="paragraph" w:styleId="aa">
    <w:name w:val="No Spacing"/>
    <w:uiPriority w:val="1"/>
    <w:qFormat/>
    <w:rsid w:val="00EB4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INFERUS</cp:lastModifiedBy>
  <cp:revision>7</cp:revision>
  <dcterms:created xsi:type="dcterms:W3CDTF">2017-09-25T13:26:00Z</dcterms:created>
  <dcterms:modified xsi:type="dcterms:W3CDTF">2017-10-27T05:10:00Z</dcterms:modified>
</cp:coreProperties>
</file>